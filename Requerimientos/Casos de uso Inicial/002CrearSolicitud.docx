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648EE" w14:textId="77777777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00</w:t>
      </w:r>
      <w:r w:rsidR="00783CCB">
        <w:rPr>
          <w:lang w:val="es-ES"/>
        </w:rPr>
        <w:t>2</w:t>
      </w:r>
      <w:r w:rsidRPr="00F0140C">
        <w:rPr>
          <w:lang w:val="es-ES"/>
        </w:rPr>
        <w:t xml:space="preserve">- </w:t>
      </w:r>
      <w:r>
        <w:rPr>
          <w:lang w:val="es-ES"/>
        </w:rPr>
        <w:t>Crear solicitud</w:t>
      </w:r>
    </w:p>
    <w:p w14:paraId="5FA8BBE2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673CBCBE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2021B797" w14:textId="0746A41B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>
        <w:rPr>
          <w:rFonts w:ascii="Arial" w:hAnsi="Arial" w:cs="Arial"/>
        </w:rPr>
        <w:t>crear la solicitud</w:t>
      </w:r>
      <w:r w:rsidR="00BB4173">
        <w:rPr>
          <w:rFonts w:ascii="Arial" w:hAnsi="Arial" w:cs="Arial"/>
        </w:rPr>
        <w:t xml:space="preserve"> para </w:t>
      </w:r>
      <w:r w:rsidR="00990B53">
        <w:rPr>
          <w:rFonts w:ascii="Arial" w:hAnsi="Arial" w:cs="Arial"/>
        </w:rPr>
        <w:t>la adquisición de un</w:t>
      </w:r>
      <w:r w:rsidR="00D31DA2">
        <w:rPr>
          <w:rFonts w:ascii="Arial" w:hAnsi="Arial" w:cs="Arial"/>
        </w:rPr>
        <w:t xml:space="preserve">o o más </w:t>
      </w:r>
      <w:r w:rsidR="00990B53">
        <w:rPr>
          <w:rFonts w:ascii="Arial" w:hAnsi="Arial" w:cs="Arial"/>
        </w:rPr>
        <w:t xml:space="preserve"> CCM, </w:t>
      </w:r>
      <w:r w:rsidR="00BB4173">
        <w:rPr>
          <w:rFonts w:ascii="Arial" w:hAnsi="Arial" w:cs="Arial"/>
        </w:rPr>
        <w:t>a través del Portal Ciudadano del RUNT</w:t>
      </w:r>
      <w:r w:rsidRPr="00390A03">
        <w:rPr>
          <w:rFonts w:ascii="Arial" w:hAnsi="Arial" w:cs="Arial"/>
        </w:rPr>
        <w:t>.</w:t>
      </w:r>
    </w:p>
    <w:p w14:paraId="488CEB47" w14:textId="77777777" w:rsidR="009118D7" w:rsidRPr="00390A03" w:rsidRDefault="009118D7" w:rsidP="009118D7">
      <w:pPr>
        <w:rPr>
          <w:rFonts w:ascii="Arial" w:hAnsi="Arial" w:cs="Arial"/>
        </w:rPr>
      </w:pPr>
    </w:p>
    <w:p w14:paraId="612AF14F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477860D4" w14:textId="77777777" w:rsidR="009118D7" w:rsidRPr="00D379B4" w:rsidRDefault="009118D7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Ciudadano</w:t>
      </w:r>
    </w:p>
    <w:p w14:paraId="70278BE4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382E92BB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p w14:paraId="6DBFCECC" w14:textId="77777777" w:rsidR="009118D7" w:rsidRPr="00D379B4" w:rsidRDefault="009118D7" w:rsidP="009118D7">
      <w:pPr>
        <w:jc w:val="center"/>
      </w:pPr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815779" w:rsidRPr="00D379B4" w14:paraId="3759BD4A" w14:textId="77777777" w:rsidTr="00815779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6D5128" w14:textId="77777777" w:rsidR="00815779" w:rsidRPr="00D379B4" w:rsidRDefault="00815779" w:rsidP="00E20B84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379B4">
              <w:rPr>
                <w:rFonts w:ascii="Arial" w:hAnsi="Arial" w:cs="Arial"/>
                <w:b/>
                <w:bCs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F5ED8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815779">
              <w:rPr>
                <w:rFonts w:ascii="Arial" w:hAnsi="Arial" w:cs="Arial"/>
                <w:b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76734A" w14:textId="77777777" w:rsidR="00815779" w:rsidRPr="00D379B4" w:rsidRDefault="00815779" w:rsidP="00E20B84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1AA29" w14:textId="77777777" w:rsidR="00815779" w:rsidRPr="00D379B4" w:rsidRDefault="00815779" w:rsidP="00E20B84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815779" w:rsidRPr="00D379B4" w14:paraId="3E656D5B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BF83EC" w14:textId="77777777" w:rsidR="00815779" w:rsidRPr="00212269" w:rsidRDefault="00815779" w:rsidP="00E20B84">
            <w:pPr>
              <w:rPr>
                <w:rFonts w:ascii="Arial" w:hAnsi="Arial" w:cs="Arial"/>
                <w:iCs/>
              </w:rPr>
            </w:pPr>
            <w:r w:rsidRPr="00212269">
              <w:rPr>
                <w:rFonts w:ascii="Arial" w:hAnsi="Arial" w:cs="Arial"/>
                <w:iCs/>
              </w:rPr>
              <w:t>Tipo proceso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4A583" w14:textId="77777777" w:rsidR="00815779" w:rsidRPr="00815779" w:rsidRDefault="00815779" w:rsidP="00815779">
            <w:pPr>
              <w:jc w:val="center"/>
              <w:rPr>
                <w:rFonts w:ascii="Arial" w:hAnsi="Arial" w:cs="Arial"/>
              </w:rPr>
            </w:pPr>
            <w:r w:rsidRPr="00815779">
              <w:rPr>
                <w:rFonts w:ascii="Arial" w:hAnsi="Arial" w:cs="Arial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BE75F2" w14:textId="77777777" w:rsidR="00815779" w:rsidRPr="00212269" w:rsidRDefault="00815779" w:rsidP="00E20B84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rFonts w:ascii="Arial" w:hAnsi="Arial" w:cs="Arial"/>
                <w:iCs/>
              </w:rPr>
            </w:pPr>
            <w:r w:rsidRPr="00F04A9C">
              <w:rPr>
                <w:rFonts w:ascii="Arial" w:hAnsi="Arial" w:cs="Arial"/>
                <w:iCs/>
              </w:rPr>
              <w:t>Lista de selección única</w:t>
            </w:r>
            <w:r>
              <w:rPr>
                <w:rFonts w:ascii="Arial" w:hAnsi="Arial" w:cs="Arial"/>
                <w:iCs/>
              </w:rPr>
              <w:t xml:space="preserve"> con los procesos, debe aparecer </w:t>
            </w:r>
            <w:proofErr w:type="spellStart"/>
            <w:r>
              <w:rPr>
                <w:rFonts w:ascii="Arial" w:hAnsi="Arial" w:cs="Arial"/>
                <w:iCs/>
              </w:rPr>
              <w:t>Runistac</w:t>
            </w:r>
            <w:proofErr w:type="spellEnd"/>
            <w:r>
              <w:rPr>
                <w:rFonts w:ascii="Arial" w:hAnsi="Arial" w:cs="Arial"/>
                <w:iCs/>
              </w:rPr>
              <w:t>-CCM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F9935" w14:textId="77777777" w:rsidR="00815779" w:rsidRPr="00212269" w:rsidRDefault="00815779" w:rsidP="00E20B84">
            <w:pPr>
              <w:rPr>
                <w:rFonts w:ascii="Arial" w:hAnsi="Arial" w:cs="Arial"/>
                <w:iCs/>
              </w:rPr>
            </w:pPr>
            <w:r w:rsidRPr="00212269">
              <w:rPr>
                <w:rFonts w:ascii="Arial" w:hAnsi="Arial" w:cs="Arial"/>
                <w:iCs/>
              </w:rPr>
              <w:t>Indica el tipo de proceso que se está realizando</w:t>
            </w:r>
          </w:p>
        </w:tc>
      </w:tr>
      <w:tr w:rsidR="00815779" w:rsidRPr="00D379B4" w14:paraId="0ACBCDAB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211380" w14:textId="77777777" w:rsidR="00815779" w:rsidRPr="00212269" w:rsidRDefault="00815779" w:rsidP="00E20B84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Cantidad de certificados a solicitar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EE5E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C64FF5" w14:textId="77777777" w:rsidR="00815779" w:rsidRPr="00212269" w:rsidRDefault="00815779" w:rsidP="00990B53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iCs/>
              </w:rPr>
            </w:pPr>
            <w:r w:rsidRPr="00F04A9C">
              <w:rPr>
                <w:rFonts w:ascii="Arial" w:hAnsi="Arial" w:cs="Arial"/>
                <w:iCs/>
              </w:rPr>
              <w:t>Lista de selección única</w:t>
            </w:r>
            <w:r>
              <w:rPr>
                <w:rFonts w:ascii="Arial" w:hAnsi="Arial" w:cs="Arial"/>
                <w:iCs/>
              </w:rPr>
              <w:t xml:space="preserve"> con la cantidad que se permite solicitar, </w:t>
            </w:r>
            <w:r w:rsidR="00990B53">
              <w:rPr>
                <w:rFonts w:ascii="Arial" w:hAnsi="Arial" w:cs="Arial"/>
                <w:szCs w:val="22"/>
              </w:rPr>
              <w:t xml:space="preserve">los </w:t>
            </w:r>
            <w:r w:rsidR="007F3242">
              <w:rPr>
                <w:rFonts w:ascii="Arial" w:hAnsi="Arial" w:cs="Arial"/>
                <w:szCs w:val="22"/>
              </w:rPr>
              <w:t>valores deben ser paramétricos.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6529B" w14:textId="77777777" w:rsidR="00815779" w:rsidRPr="00212269" w:rsidRDefault="00815779" w:rsidP="00E20B84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Indica la cantidad de certificados que se pueden registrar por solicitud</w:t>
            </w:r>
          </w:p>
        </w:tc>
      </w:tr>
      <w:tr w:rsidR="00815779" w:rsidRPr="00D379B4" w14:paraId="7F2F06C4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9DC5EE" w14:textId="77777777" w:rsidR="00815779" w:rsidRPr="0011021F" w:rsidRDefault="00815779" w:rsidP="00E20B84">
            <w:pPr>
              <w:spacing w:line="240" w:lineRule="auto"/>
              <w:rPr>
                <w:rFonts w:ascii="Arial" w:hAnsi="Arial" w:cs="Arial"/>
                <w:iCs/>
                <w:color w:val="000000"/>
                <w:highlight w:val="yellow"/>
              </w:rPr>
            </w:pPr>
            <w:r>
              <w:rPr>
                <w:rFonts w:ascii="Arial" w:hAnsi="Arial" w:cs="Arial"/>
                <w:iCs/>
                <w:lang w:val="es-ES"/>
              </w:rPr>
              <w:t>Documentos solicitados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06C4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7355BB" w14:textId="77777777" w:rsidR="00815779" w:rsidRDefault="007F3242" w:rsidP="00815779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szCs w:val="22"/>
              </w:rPr>
              <w:t>Permite adjuntar los documentos requeridos por el Ministerio para aprobar la solicitud de asignación de CCM.  Cada archivo que se adjunte debe tener un peso máximo a 3 MB. Las extensiones a permitir deben ser parametrizables.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E08B" w14:textId="77777777" w:rsidR="00815779" w:rsidRDefault="00815779" w:rsidP="00E20B84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Indica los documentos que deben ser cargados para continuar con el proceso</w:t>
            </w:r>
          </w:p>
        </w:tc>
      </w:tr>
      <w:tr w:rsidR="00815779" w:rsidRPr="00D379B4" w14:paraId="31DB4D46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A2377FA" w14:textId="77777777" w:rsidR="00815779" w:rsidRDefault="00990B53" w:rsidP="00EC0A5E">
            <w:pPr>
              <w:spacing w:line="240" w:lineRule="auto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Captcha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E8584" w14:textId="77777777" w:rsidR="00815779" w:rsidRPr="00815779" w:rsidRDefault="00815779" w:rsidP="00815779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14EEAC" w14:textId="77777777" w:rsidR="00815779" w:rsidRDefault="00815779" w:rsidP="00E20B84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Deben cambiar cada vez que se realiza una solicitud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E88" w14:textId="77777777" w:rsidR="00815779" w:rsidRDefault="00815779" w:rsidP="00EF60C6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Caracteres</w:t>
            </w:r>
            <w:r w:rsidR="00990B53">
              <w:rPr>
                <w:rFonts w:ascii="Arial" w:hAnsi="Arial" w:cs="Arial"/>
                <w:iCs/>
                <w:lang w:val="es-ES"/>
              </w:rPr>
              <w:t xml:space="preserve"> que permiten validar que no es un robot quien está generando la petición</w:t>
            </w:r>
            <w:r w:rsidR="00EF60C6">
              <w:rPr>
                <w:rFonts w:ascii="Arial" w:hAnsi="Arial" w:cs="Arial"/>
                <w:iCs/>
                <w:lang w:val="es-ES"/>
              </w:rPr>
              <w:t>.</w:t>
            </w:r>
          </w:p>
        </w:tc>
      </w:tr>
      <w:tr w:rsidR="007F3242" w:rsidRPr="00D379B4" w14:paraId="4FB69649" w14:textId="77777777" w:rsidTr="0081577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30566A" w14:textId="77777777" w:rsidR="007F3242" w:rsidRDefault="007F3242" w:rsidP="00E20B84">
            <w:pPr>
              <w:spacing w:line="240" w:lineRule="auto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Aceptar términos y condiciones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EE22" w14:textId="77777777" w:rsidR="007F3242" w:rsidRPr="00815779" w:rsidRDefault="007F3242" w:rsidP="00815779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0F6F15" w14:textId="77777777" w:rsidR="007F3242" w:rsidRDefault="007F3242" w:rsidP="00E20B84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 w:rsidRPr="002E2ECE">
              <w:rPr>
                <w:rFonts w:ascii="Arial" w:hAnsi="Arial" w:cs="Arial"/>
                <w:bCs/>
                <w:iCs/>
                <w:lang w:val="es-ES"/>
              </w:rPr>
              <w:t>Se debe seleccionar para continuar con el proceso</w:t>
            </w:r>
            <w:r>
              <w:rPr>
                <w:rFonts w:ascii="Arial" w:hAnsi="Arial" w:cs="Arial"/>
                <w:bCs/>
                <w:iCs/>
                <w:lang w:val="es-ES"/>
              </w:rPr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6593" w14:textId="77777777" w:rsidR="007F3242" w:rsidRDefault="007F3242" w:rsidP="00E20B84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Aceptación de términos.</w:t>
            </w:r>
          </w:p>
        </w:tc>
      </w:tr>
    </w:tbl>
    <w:p w14:paraId="2AB05F37" w14:textId="77777777" w:rsidR="009118D7" w:rsidRPr="00586662" w:rsidRDefault="009118D7" w:rsidP="009118D7">
      <w:pPr>
        <w:spacing w:line="276" w:lineRule="auto"/>
        <w:jc w:val="both"/>
        <w:rPr>
          <w:rFonts w:ascii="Arial" w:hAnsi="Arial" w:cs="Arial"/>
        </w:rPr>
      </w:pPr>
    </w:p>
    <w:p w14:paraId="4B417BA6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14:paraId="2A3171C3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45E6133E" w14:textId="77777777" w:rsidR="009118D7" w:rsidRDefault="009118D7" w:rsidP="006F6B2A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ciudadano ingresa a la opción “Crear Solicitud</w:t>
      </w:r>
      <w:r w:rsidRPr="00390A03">
        <w:rPr>
          <w:rFonts w:ascii="Arial" w:hAnsi="Arial" w:cs="Arial"/>
        </w:rPr>
        <w:t>”</w:t>
      </w:r>
      <w:r w:rsidR="00BB4173">
        <w:rPr>
          <w:rFonts w:ascii="Arial" w:hAnsi="Arial" w:cs="Arial"/>
        </w:rPr>
        <w:t xml:space="preserve"> en el Portal Ciudadano</w:t>
      </w:r>
      <w:r w:rsidRPr="00390A03">
        <w:rPr>
          <w:rFonts w:ascii="Arial" w:hAnsi="Arial" w:cs="Arial"/>
        </w:rPr>
        <w:t>.</w:t>
      </w:r>
    </w:p>
    <w:p w14:paraId="267CFD5A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241038A5" w14:textId="45B64309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El sistema </w:t>
      </w:r>
      <w:r w:rsidR="00D31DA2">
        <w:rPr>
          <w:rFonts w:ascii="Arial" w:hAnsi="Arial" w:cs="Arial"/>
        </w:rPr>
        <w:t xml:space="preserve">despliega </w:t>
      </w:r>
      <w:r w:rsidRPr="00390A03">
        <w:rPr>
          <w:rFonts w:ascii="Arial" w:hAnsi="Arial" w:cs="Arial"/>
        </w:rPr>
        <w:t>un formulario con los campos descritos en la sección “3. Entradas” de este documento</w:t>
      </w:r>
      <w:r w:rsidR="00815779">
        <w:rPr>
          <w:rFonts w:ascii="Arial" w:hAnsi="Arial" w:cs="Arial"/>
        </w:rPr>
        <w:t>.</w:t>
      </w:r>
    </w:p>
    <w:p w14:paraId="1D59C857" w14:textId="77777777" w:rsidR="009118D7" w:rsidRDefault="009118D7" w:rsidP="009118D7">
      <w:pPr>
        <w:pStyle w:val="Prrafodelista"/>
      </w:pPr>
    </w:p>
    <w:p w14:paraId="18678681" w14:textId="70609B16" w:rsidR="009118D7" w:rsidRDefault="009118D7" w:rsidP="009118D7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D31DA2">
        <w:rPr>
          <w:rFonts w:ascii="Arial" w:hAnsi="Arial" w:cs="Arial"/>
        </w:rPr>
        <w:t xml:space="preserve">ciudadano selecciona el tipo de proceso </w:t>
      </w:r>
      <w:proofErr w:type="spellStart"/>
      <w:r w:rsidR="00815779">
        <w:rPr>
          <w:rFonts w:ascii="Arial" w:hAnsi="Arial" w:cs="Arial"/>
          <w:iCs/>
        </w:rPr>
        <w:t>Runistac</w:t>
      </w:r>
      <w:proofErr w:type="spellEnd"/>
      <w:r w:rsidR="00815779">
        <w:rPr>
          <w:rFonts w:ascii="Arial" w:hAnsi="Arial" w:cs="Arial"/>
          <w:iCs/>
        </w:rPr>
        <w:t>-CCM</w:t>
      </w:r>
      <w:r>
        <w:rPr>
          <w:rFonts w:ascii="Arial" w:hAnsi="Arial" w:cs="Arial"/>
        </w:rPr>
        <w:t>.</w:t>
      </w:r>
    </w:p>
    <w:p w14:paraId="569FAE9F" w14:textId="77777777" w:rsidR="009118D7" w:rsidRPr="00F41BD9" w:rsidRDefault="009118D7" w:rsidP="009118D7">
      <w:pPr>
        <w:pStyle w:val="Prrafodelista"/>
        <w:rPr>
          <w:lang w:val="es-CO"/>
        </w:rPr>
      </w:pPr>
    </w:p>
    <w:p w14:paraId="46FAE699" w14:textId="77777777" w:rsidR="007F3242" w:rsidRDefault="009118D7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</w:t>
      </w:r>
      <w:r w:rsidR="00815779">
        <w:rPr>
          <w:rFonts w:ascii="Arial" w:hAnsi="Arial" w:cs="Arial"/>
        </w:rPr>
        <w:t>indica el número de certificados que hay</w:t>
      </w:r>
      <w:r w:rsidR="007F3242">
        <w:rPr>
          <w:rFonts w:ascii="Arial" w:hAnsi="Arial" w:cs="Arial"/>
        </w:rPr>
        <w:t xml:space="preserve"> disponibles</w:t>
      </w:r>
      <w:r w:rsidR="00DE4965">
        <w:rPr>
          <w:rFonts w:ascii="Arial" w:hAnsi="Arial" w:cs="Arial"/>
        </w:rPr>
        <w:t>.</w:t>
      </w:r>
    </w:p>
    <w:p w14:paraId="226D5772" w14:textId="77777777" w:rsidR="00DE4965" w:rsidRDefault="00DE4965" w:rsidP="00DE4965">
      <w:pPr>
        <w:pStyle w:val="Prrafodelista"/>
      </w:pPr>
    </w:p>
    <w:p w14:paraId="57C07E6A" w14:textId="77777777" w:rsidR="00DE4965" w:rsidRDefault="00DE4965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ciudadano </w:t>
      </w:r>
      <w:r w:rsidR="00EF60C6">
        <w:rPr>
          <w:rFonts w:ascii="Arial" w:hAnsi="Arial" w:cs="Arial"/>
        </w:rPr>
        <w:t xml:space="preserve">selecciona </w:t>
      </w:r>
      <w:r>
        <w:rPr>
          <w:rFonts w:ascii="Arial" w:hAnsi="Arial" w:cs="Arial"/>
        </w:rPr>
        <w:t xml:space="preserve">el número de </w:t>
      </w:r>
      <w:r w:rsidR="00F366EB">
        <w:rPr>
          <w:rFonts w:ascii="Arial" w:hAnsi="Arial" w:cs="Arial"/>
        </w:rPr>
        <w:t>certificados que va a solicitar</w:t>
      </w:r>
      <w:r w:rsidR="00773507">
        <w:rPr>
          <w:rFonts w:ascii="Arial" w:hAnsi="Arial" w:cs="Arial"/>
        </w:rPr>
        <w:t>.</w:t>
      </w:r>
    </w:p>
    <w:p w14:paraId="0EBE85B9" w14:textId="77777777" w:rsidR="00F366EB" w:rsidRDefault="00F366EB" w:rsidP="00F366EB">
      <w:pPr>
        <w:pStyle w:val="Prrafodelista"/>
      </w:pPr>
    </w:p>
    <w:p w14:paraId="3E1CBC2F" w14:textId="77777777" w:rsidR="00F366EB" w:rsidRDefault="00F366EB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ciudadano adjunta los documentos solicitados</w:t>
      </w:r>
      <w:r w:rsidR="0077350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F6C36D4" w14:textId="77777777" w:rsidR="00D31DA2" w:rsidRDefault="00D31DA2" w:rsidP="00555062">
      <w:pPr>
        <w:pStyle w:val="Prrafodelista"/>
      </w:pPr>
    </w:p>
    <w:p w14:paraId="25806877" w14:textId="77777777" w:rsidR="00D31DA2" w:rsidRDefault="00D31DA2" w:rsidP="007F324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FB2921">
        <w:rPr>
          <w:rFonts w:ascii="Arial" w:hAnsi="Arial" w:cs="Arial"/>
        </w:rPr>
        <w:t>ciudadano</w:t>
      </w:r>
      <w:r>
        <w:rPr>
          <w:rFonts w:ascii="Arial" w:hAnsi="Arial" w:cs="Arial"/>
        </w:rPr>
        <w:t xml:space="preserve"> digita el código captcha</w:t>
      </w:r>
    </w:p>
    <w:p w14:paraId="4A34640A" w14:textId="77777777" w:rsidR="009118D7" w:rsidRPr="00F366EB" w:rsidRDefault="009118D7" w:rsidP="00F366EB"/>
    <w:p w14:paraId="1B7F43C8" w14:textId="77777777" w:rsidR="00DA6F3E" w:rsidRDefault="00DA6F3E" w:rsidP="00DA6F3E">
      <w:pPr>
        <w:pStyle w:val="Prrafodelista"/>
      </w:pPr>
    </w:p>
    <w:p w14:paraId="7C580B72" w14:textId="0B569DD6" w:rsidR="00DA6F3E" w:rsidRDefault="00DA6F3E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ciudadano selecciona la opción Registrar.</w:t>
      </w:r>
    </w:p>
    <w:p w14:paraId="58BC12AB" w14:textId="77777777" w:rsidR="00D31DA2" w:rsidRDefault="00D31DA2" w:rsidP="00FB2921">
      <w:pPr>
        <w:pStyle w:val="Prrafodelista"/>
      </w:pPr>
    </w:p>
    <w:p w14:paraId="42250682" w14:textId="44B6C2B6" w:rsidR="00D31DA2" w:rsidRPr="00D31DA2" w:rsidRDefault="00D31DA2" w:rsidP="00D31DA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D31DA2">
        <w:rPr>
          <w:rFonts w:ascii="Arial" w:hAnsi="Arial" w:cs="Arial"/>
          <w:lang w:val="es-ES"/>
        </w:rPr>
        <w:t xml:space="preserve">El sistema valida que el captcha </w:t>
      </w:r>
      <w:r>
        <w:rPr>
          <w:rFonts w:ascii="Arial" w:hAnsi="Arial" w:cs="Arial"/>
          <w:lang w:val="es-ES"/>
        </w:rPr>
        <w:t xml:space="preserve">es </w:t>
      </w:r>
      <w:r w:rsidRPr="00D31DA2">
        <w:rPr>
          <w:rFonts w:ascii="Arial" w:hAnsi="Arial" w:cs="Arial"/>
          <w:lang w:val="es-ES"/>
        </w:rPr>
        <w:t xml:space="preserve"> correcto</w:t>
      </w:r>
      <w:r w:rsidR="00663DAF">
        <w:rPr>
          <w:rFonts w:ascii="Arial" w:hAnsi="Arial" w:cs="Arial"/>
          <w:lang w:val="es-ES"/>
        </w:rPr>
        <w:t>.</w:t>
      </w:r>
    </w:p>
    <w:p w14:paraId="70411F14" w14:textId="77777777" w:rsidR="009118D7" w:rsidRDefault="009118D7" w:rsidP="006F6B2A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390A03">
        <w:rPr>
          <w:rFonts w:ascii="Arial" w:hAnsi="Arial" w:cs="Arial"/>
        </w:rPr>
        <w:lastRenderedPageBreak/>
        <w:t xml:space="preserve">El sistema </w:t>
      </w:r>
      <w:r w:rsidR="00EF60C6">
        <w:rPr>
          <w:rFonts w:ascii="Arial" w:hAnsi="Arial" w:cs="Arial"/>
        </w:rPr>
        <w:t>verifica</w:t>
      </w:r>
      <w:r w:rsidR="00EF60C6" w:rsidRPr="00390A03">
        <w:rPr>
          <w:rFonts w:ascii="Arial" w:hAnsi="Arial" w:cs="Arial"/>
        </w:rPr>
        <w:t xml:space="preserve"> </w:t>
      </w:r>
      <w:r w:rsidRPr="00390A03">
        <w:rPr>
          <w:rFonts w:ascii="Arial" w:hAnsi="Arial" w:cs="Arial"/>
        </w:rPr>
        <w:t>que se ingresó la información marcada como requerida</w:t>
      </w:r>
      <w:r>
        <w:rPr>
          <w:rFonts w:ascii="Arial" w:hAnsi="Arial" w:cs="Arial"/>
        </w:rPr>
        <w:t>.</w:t>
      </w:r>
    </w:p>
    <w:p w14:paraId="25EF9CCF" w14:textId="1FE4C008" w:rsidR="00D41F35" w:rsidRDefault="00D41F35" w:rsidP="006922A6">
      <w:pPr>
        <w:jc w:val="both"/>
        <w:rPr>
          <w:rFonts w:ascii="Arial" w:hAnsi="Arial" w:cs="Arial"/>
          <w:color w:val="000000"/>
        </w:rPr>
      </w:pPr>
    </w:p>
    <w:p w14:paraId="745F8B1C" w14:textId="77777777" w:rsidR="00B24208" w:rsidRDefault="00B24208" w:rsidP="00FB2921">
      <w:pPr>
        <w:pStyle w:val="Prrafodelista"/>
        <w:rPr>
          <w:color w:val="000000"/>
        </w:rPr>
      </w:pPr>
    </w:p>
    <w:p w14:paraId="1068B02E" w14:textId="77777777" w:rsidR="00B24208" w:rsidRPr="00FB2921" w:rsidRDefault="00B24208" w:rsidP="006F6B2A">
      <w:pPr>
        <w:numPr>
          <w:ilvl w:val="0"/>
          <w:numId w:val="4"/>
        </w:numPr>
        <w:jc w:val="both"/>
        <w:rPr>
          <w:rFonts w:ascii="Arial" w:hAnsi="Arial" w:cs="Arial"/>
          <w:color w:val="000000"/>
          <w:highlight w:val="yellow"/>
        </w:rPr>
      </w:pPr>
      <w:r w:rsidRPr="00FB2921">
        <w:rPr>
          <w:rFonts w:ascii="Arial" w:hAnsi="Arial" w:cs="Arial"/>
          <w:color w:val="000000"/>
          <w:highlight w:val="yellow"/>
        </w:rPr>
        <w:t xml:space="preserve">El sistema </w:t>
      </w:r>
      <w:proofErr w:type="gramStart"/>
      <w:r w:rsidRPr="00FB2921">
        <w:rPr>
          <w:rFonts w:ascii="Arial" w:hAnsi="Arial" w:cs="Arial"/>
          <w:color w:val="000000"/>
          <w:highlight w:val="yellow"/>
        </w:rPr>
        <w:t>valida</w:t>
      </w:r>
      <w:proofErr w:type="gramEnd"/>
      <w:r w:rsidRPr="00FB2921">
        <w:rPr>
          <w:rFonts w:ascii="Arial" w:hAnsi="Arial" w:cs="Arial"/>
          <w:color w:val="000000"/>
          <w:highlight w:val="yellow"/>
        </w:rPr>
        <w:t xml:space="preserve"> que la cantidad de documentos adjuntos sea mayor o igual al parámetro establecido</w:t>
      </w:r>
      <w:r w:rsidR="00FB2921">
        <w:rPr>
          <w:rFonts w:ascii="Arial" w:hAnsi="Arial" w:cs="Arial"/>
          <w:color w:val="000000"/>
          <w:highlight w:val="yellow"/>
        </w:rPr>
        <w:t>.</w:t>
      </w:r>
    </w:p>
    <w:p w14:paraId="1B3B83B2" w14:textId="77777777" w:rsidR="00D41F35" w:rsidRDefault="00D41F35" w:rsidP="00A23475">
      <w:pPr>
        <w:jc w:val="both"/>
        <w:rPr>
          <w:rFonts w:ascii="Arial" w:hAnsi="Arial" w:cs="Arial"/>
        </w:rPr>
      </w:pPr>
    </w:p>
    <w:p w14:paraId="5E6D191F" w14:textId="77777777" w:rsidR="00DA6F3E" w:rsidRDefault="00DA6F3E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s-ES"/>
        </w:rPr>
        <w:t xml:space="preserve">Si las validaciones anteriores fueron exitosas, el sistema crea un número de solicitud asociado a la información ingresada </w:t>
      </w:r>
      <w:r w:rsidRPr="008438A9">
        <w:rPr>
          <w:rFonts w:ascii="Arial" w:hAnsi="Arial" w:cs="Arial"/>
        </w:rPr>
        <w:t>y muestra un mensaje que indica la información fue registrada con éxito</w:t>
      </w:r>
      <w:r>
        <w:rPr>
          <w:rFonts w:ascii="Arial" w:hAnsi="Arial" w:cs="Arial"/>
        </w:rPr>
        <w:t>.</w:t>
      </w:r>
    </w:p>
    <w:p w14:paraId="1A699860" w14:textId="77777777" w:rsidR="00DA6F3E" w:rsidRPr="00DB4A67" w:rsidRDefault="00DA6F3E" w:rsidP="00DA6F3E">
      <w:pPr>
        <w:pStyle w:val="Prrafodelista"/>
        <w:rPr>
          <w:color w:val="FF0000"/>
          <w:lang w:val="es-CO"/>
        </w:rPr>
      </w:pPr>
    </w:p>
    <w:p w14:paraId="600753BE" w14:textId="77777777" w:rsidR="00DA6F3E" w:rsidRDefault="00DA6F3E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identifica que el tipo de proceso seleccionado requiere pago.</w:t>
      </w:r>
    </w:p>
    <w:p w14:paraId="14249B0F" w14:textId="77777777" w:rsidR="00DA6F3E" w:rsidRDefault="00DA6F3E" w:rsidP="00DA6F3E">
      <w:pPr>
        <w:pStyle w:val="Prrafodelista"/>
      </w:pPr>
    </w:p>
    <w:p w14:paraId="5B5D4BAA" w14:textId="38B99AE0" w:rsidR="00DA6F3E" w:rsidRDefault="00DA6F3E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habilita un </w:t>
      </w:r>
      <w:r w:rsidR="00DB4A67">
        <w:rPr>
          <w:rFonts w:ascii="Arial" w:hAnsi="Arial" w:cs="Arial"/>
        </w:rPr>
        <w:t>botón para</w:t>
      </w:r>
      <w:r>
        <w:rPr>
          <w:rFonts w:ascii="Arial" w:hAnsi="Arial" w:cs="Arial"/>
        </w:rPr>
        <w:t xml:space="preserve"> la descarga del recibo </w:t>
      </w:r>
      <w:r w:rsidR="00DB4A67">
        <w:rPr>
          <w:rFonts w:ascii="Arial" w:hAnsi="Arial" w:cs="Arial"/>
        </w:rPr>
        <w:t xml:space="preserve">(en PDF), desplegando un aviso indicando que debe realizar </w:t>
      </w:r>
      <w:r>
        <w:rPr>
          <w:rFonts w:ascii="Arial" w:hAnsi="Arial" w:cs="Arial"/>
        </w:rPr>
        <w:t>el pago para continuar con el proceso</w:t>
      </w:r>
      <w:r w:rsidR="00EC4C0B">
        <w:rPr>
          <w:rFonts w:ascii="Arial" w:hAnsi="Arial" w:cs="Arial"/>
        </w:rPr>
        <w:t xml:space="preserve"> </w:t>
      </w:r>
    </w:p>
    <w:p w14:paraId="774A2DA7" w14:textId="77777777" w:rsidR="00EC4C0B" w:rsidRDefault="00EC4C0B" w:rsidP="006922A6">
      <w:pPr>
        <w:pStyle w:val="Prrafodelista"/>
      </w:pPr>
    </w:p>
    <w:p w14:paraId="3AFC2CA9" w14:textId="1FF4359F" w:rsidR="00EC4C0B" w:rsidRDefault="00EC4C0B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envía un correo electrónico</w:t>
      </w:r>
      <w:r w:rsidR="006F6B2A">
        <w:rPr>
          <w:rFonts w:ascii="Arial" w:hAnsi="Arial" w:cs="Arial"/>
        </w:rPr>
        <w:t xml:space="preserve"> en el cual le indica la creación de la solicitud del tramite RUNISTAC</w:t>
      </w:r>
      <w:r>
        <w:rPr>
          <w:rFonts w:ascii="Arial" w:hAnsi="Arial" w:cs="Arial"/>
        </w:rPr>
        <w:t xml:space="preserve"> </w:t>
      </w:r>
    </w:p>
    <w:p w14:paraId="4E0B5E4B" w14:textId="77777777" w:rsidR="00A06A87" w:rsidRDefault="00A06A87" w:rsidP="006F6B2A">
      <w:pPr>
        <w:pStyle w:val="Prrafodelista"/>
      </w:pPr>
    </w:p>
    <w:p w14:paraId="46E4BCCC" w14:textId="648F6777" w:rsidR="00A06A87" w:rsidRDefault="00A06A87" w:rsidP="00DA6F3E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genera auditoría, registrando el usuario.</w:t>
      </w:r>
    </w:p>
    <w:p w14:paraId="252CA1F6" w14:textId="77777777" w:rsidR="009118D7" w:rsidRPr="00936010" w:rsidRDefault="009118D7" w:rsidP="009118D7">
      <w:pPr>
        <w:pStyle w:val="Prrafodelista"/>
        <w:rPr>
          <w:lang w:val="es-CO"/>
        </w:rPr>
      </w:pPr>
    </w:p>
    <w:p w14:paraId="2F200341" w14:textId="46DE56F1" w:rsidR="00DB4A67" w:rsidRPr="00C3447D" w:rsidRDefault="009118D7" w:rsidP="006F6B2A">
      <w:pPr>
        <w:numPr>
          <w:ilvl w:val="0"/>
          <w:numId w:val="4"/>
        </w:numPr>
        <w:spacing w:line="276" w:lineRule="auto"/>
        <w:jc w:val="both"/>
        <w:rPr>
          <w:rFonts w:ascii="Arial" w:hAnsi="Arial" w:cs="Arial"/>
          <w:lang w:val="es-ES"/>
        </w:rPr>
      </w:pPr>
      <w:commentRangeStart w:id="4"/>
      <w:commentRangeStart w:id="5"/>
      <w:commentRangeStart w:id="6"/>
      <w:r w:rsidRPr="00C3447D">
        <w:rPr>
          <w:rFonts w:ascii="Arial" w:hAnsi="Arial" w:cs="Arial"/>
          <w:lang w:val="es-ES"/>
        </w:rPr>
        <w:t>El sistema termina la ejecución del caso de uso.</w:t>
      </w:r>
      <w:commentRangeEnd w:id="4"/>
      <w:r w:rsidR="00DB4A67">
        <w:rPr>
          <w:rStyle w:val="Refdecomentario"/>
        </w:rPr>
        <w:commentReference w:id="4"/>
      </w:r>
      <w:commentRangeEnd w:id="5"/>
      <w:r w:rsidR="00DB4A67">
        <w:rPr>
          <w:rStyle w:val="Refdecomentario"/>
        </w:rPr>
        <w:commentReference w:id="5"/>
      </w:r>
      <w:commentRangeEnd w:id="6"/>
      <w:r w:rsidR="006F6B2A">
        <w:rPr>
          <w:rStyle w:val="Refdecomentario"/>
        </w:rPr>
        <w:commentReference w:id="6"/>
      </w:r>
    </w:p>
    <w:p w14:paraId="7A299C77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96488DA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83"/>
      <w:r w:rsidRPr="00527AE1">
        <w:rPr>
          <w:sz w:val="22"/>
          <w:szCs w:val="22"/>
        </w:rPr>
        <w:t>Flujos alternativos</w:t>
      </w:r>
      <w:bookmarkEnd w:id="7"/>
    </w:p>
    <w:p w14:paraId="10E2E459" w14:textId="77777777" w:rsidR="009118D7" w:rsidRPr="00527AE1" w:rsidRDefault="009118D7" w:rsidP="009118D7">
      <w:pPr>
        <w:pStyle w:val="Ttulo2"/>
        <w:numPr>
          <w:ilvl w:val="1"/>
          <w:numId w:val="9"/>
        </w:numPr>
      </w:pPr>
      <w:bookmarkStart w:id="8" w:name="_Toc425771384"/>
      <w:r w:rsidRPr="00527AE1">
        <w:t>Información obligatoria no ingresada</w:t>
      </w:r>
      <w:bookmarkEnd w:id="8"/>
    </w:p>
    <w:p w14:paraId="6B5ED2F1" w14:textId="77777777" w:rsidR="009118D7" w:rsidRPr="00C3447D" w:rsidRDefault="009118D7" w:rsidP="009118D7">
      <w:pPr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 xml:space="preserve">Si en el paso  </w:t>
      </w:r>
      <w:r w:rsidR="00BB4173">
        <w:rPr>
          <w:rFonts w:ascii="Arial" w:hAnsi="Arial" w:cs="Arial"/>
          <w:lang w:val="es-ES"/>
        </w:rPr>
        <w:t>8</w:t>
      </w:r>
      <w:r w:rsidR="00BB4173" w:rsidRPr="00C3447D">
        <w:rPr>
          <w:rFonts w:ascii="Arial" w:hAnsi="Arial" w:cs="Arial"/>
          <w:lang w:val="es-ES"/>
        </w:rPr>
        <w:t xml:space="preserve"> </w:t>
      </w:r>
      <w:r w:rsidRPr="00C3447D">
        <w:rPr>
          <w:rFonts w:ascii="Arial" w:hAnsi="Arial" w:cs="Arial"/>
          <w:lang w:val="es-ES"/>
        </w:rPr>
        <w:t>del flujo básico de eventos, el sistema identifica que el usuario no ingresó toda la información marcada como obligatoria, se ejecutan las siguientes acciones:</w:t>
      </w:r>
    </w:p>
    <w:p w14:paraId="2FCF52A0" w14:textId="77777777" w:rsidR="009118D7" w:rsidRPr="00527AE1" w:rsidRDefault="009118D7" w:rsidP="009118D7">
      <w:pPr>
        <w:pStyle w:val="Titulo2"/>
        <w:numPr>
          <w:ilvl w:val="0"/>
          <w:numId w:val="0"/>
        </w:numPr>
        <w:spacing w:line="276" w:lineRule="auto"/>
        <w:ind w:left="4578" w:hanging="450"/>
      </w:pPr>
      <w:bookmarkStart w:id="9" w:name="_GoBack"/>
      <w:bookmarkEnd w:id="9"/>
    </w:p>
    <w:p w14:paraId="3FA18D55" w14:textId="77777777" w:rsidR="009118D7" w:rsidRPr="00527AE1" w:rsidRDefault="009118D7" w:rsidP="009118D7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27AE1">
        <w:rPr>
          <w:rFonts w:ascii="Arial" w:hAnsi="Arial" w:cs="Arial"/>
        </w:rPr>
        <w:t>El sistema informa al usuario cuales campos obligatorios no fueron ingresados.</w:t>
      </w:r>
    </w:p>
    <w:p w14:paraId="33B7BB1D" w14:textId="77777777" w:rsidR="009118D7" w:rsidRPr="00527AE1" w:rsidRDefault="009118D7" w:rsidP="009118D7">
      <w:pPr>
        <w:tabs>
          <w:tab w:val="left" w:pos="4320"/>
        </w:tabs>
        <w:spacing w:line="276" w:lineRule="auto"/>
        <w:ind w:left="1080"/>
        <w:jc w:val="both"/>
        <w:rPr>
          <w:rFonts w:ascii="Arial" w:hAnsi="Arial" w:cs="Arial"/>
          <w:lang w:val="es-ES"/>
        </w:rPr>
      </w:pPr>
    </w:p>
    <w:p w14:paraId="41EF314B" w14:textId="77777777" w:rsidR="00E430D3" w:rsidRDefault="009118D7" w:rsidP="00E430D3">
      <w:pPr>
        <w:pStyle w:val="Prrafodelista"/>
        <w:numPr>
          <w:ilvl w:val="0"/>
          <w:numId w:val="6"/>
        </w:numPr>
        <w:spacing w:line="276" w:lineRule="auto"/>
        <w:jc w:val="both"/>
      </w:pPr>
      <w:r w:rsidRPr="00527AE1">
        <w:t xml:space="preserve">El sistema retorna al paso </w:t>
      </w:r>
      <w:r>
        <w:t>3</w:t>
      </w:r>
      <w:r w:rsidRPr="00527AE1">
        <w:t xml:space="preserve"> del flujo básico de eventos conservando la información ya ingresada por el usuario</w:t>
      </w:r>
      <w:r>
        <w:t xml:space="preserve"> según corresponda</w:t>
      </w:r>
      <w:r w:rsidRPr="00527AE1">
        <w:t>.</w:t>
      </w:r>
    </w:p>
    <w:p w14:paraId="4225BC69" w14:textId="4A4AB79F" w:rsidR="009118D7" w:rsidRDefault="009F10AF" w:rsidP="006F6B2A">
      <w:pPr>
        <w:pStyle w:val="Prrafodelista"/>
        <w:numPr>
          <w:ilvl w:val="1"/>
          <w:numId w:val="9"/>
        </w:numPr>
        <w:spacing w:line="276" w:lineRule="auto"/>
        <w:jc w:val="both"/>
      </w:pPr>
      <w:r>
        <w:t>Validación solicitudes registradas</w:t>
      </w:r>
    </w:p>
    <w:p w14:paraId="53E66F5A" w14:textId="74A48F2B" w:rsidR="009F10AF" w:rsidRDefault="009F10AF" w:rsidP="006F6B2A">
      <w:pPr>
        <w:pStyle w:val="Prrafodelista"/>
        <w:spacing w:line="276" w:lineRule="auto"/>
        <w:ind w:left="360"/>
        <w:jc w:val="both"/>
      </w:pPr>
      <w:r>
        <w:t>Si en el paso 10 del flujo básico de eventos, el sistema valida que existe</w:t>
      </w:r>
      <w:r w:rsidRPr="009F10AF">
        <w:t xml:space="preserve"> una solicitud Registrada, o pendiente de pago, o en trámite, para ese mismo usuario</w:t>
      </w:r>
      <w:r>
        <w:t>, se ejecuta las siguientes acciones:</w:t>
      </w:r>
    </w:p>
    <w:p w14:paraId="559C9FA0" w14:textId="77777777" w:rsidR="009F10AF" w:rsidRDefault="009F10AF" w:rsidP="006F6B2A">
      <w:pPr>
        <w:pStyle w:val="Prrafodelista"/>
        <w:spacing w:line="276" w:lineRule="auto"/>
        <w:ind w:left="360"/>
        <w:jc w:val="both"/>
      </w:pPr>
    </w:p>
    <w:p w14:paraId="681560DA" w14:textId="79926E5E" w:rsidR="009F10AF" w:rsidRDefault="009F10AF" w:rsidP="006F6B2A">
      <w:pPr>
        <w:pStyle w:val="Prrafodelista"/>
        <w:numPr>
          <w:ilvl w:val="3"/>
          <w:numId w:val="5"/>
        </w:numPr>
        <w:spacing w:line="276" w:lineRule="auto"/>
        <w:jc w:val="both"/>
      </w:pPr>
      <w:r>
        <w:t xml:space="preserve">Se emite un mensaje indicando que </w:t>
      </w:r>
      <w:r w:rsidR="006F6B2A">
        <w:t>ya se presenta una solicitud registrada y que para continuar el proceso debe culminar la solicitud</w:t>
      </w:r>
      <w:r w:rsidR="006922A6">
        <w:t>.</w:t>
      </w:r>
    </w:p>
    <w:p w14:paraId="399A8FFB" w14:textId="604E6102" w:rsidR="006922A6" w:rsidRDefault="006922A6" w:rsidP="006F6B2A">
      <w:pPr>
        <w:pStyle w:val="Prrafodelista"/>
        <w:numPr>
          <w:ilvl w:val="3"/>
          <w:numId w:val="5"/>
        </w:numPr>
        <w:spacing w:line="276" w:lineRule="auto"/>
        <w:jc w:val="both"/>
      </w:pPr>
      <w:r>
        <w:t xml:space="preserve">El ciudadano hace </w:t>
      </w:r>
      <w:proofErr w:type="spellStart"/>
      <w:r>
        <w:t>click</w:t>
      </w:r>
      <w:proofErr w:type="spellEnd"/>
      <w:r>
        <w:t xml:space="preserve"> en aceptar</w:t>
      </w:r>
      <w:r>
        <w:t>.</w:t>
      </w:r>
    </w:p>
    <w:p w14:paraId="6EBCE948" w14:textId="550049BF" w:rsidR="006922A6" w:rsidRPr="009F10AF" w:rsidRDefault="006922A6" w:rsidP="006F6B2A">
      <w:pPr>
        <w:pStyle w:val="Prrafodelista"/>
        <w:numPr>
          <w:ilvl w:val="3"/>
          <w:numId w:val="5"/>
        </w:numPr>
        <w:spacing w:line="276" w:lineRule="auto"/>
        <w:jc w:val="both"/>
      </w:pPr>
      <w:r w:rsidRPr="00A23475">
        <w:t>retorna al paso 1 del flujo básico de eventos, limpiando la pantalla</w:t>
      </w:r>
      <w:r>
        <w:t>.</w:t>
      </w:r>
    </w:p>
    <w:p w14:paraId="3CB9E26F" w14:textId="77777777" w:rsidR="00B24208" w:rsidRPr="00527AE1" w:rsidRDefault="00B24208" w:rsidP="00B24208">
      <w:pPr>
        <w:pStyle w:val="Ttulo2"/>
        <w:numPr>
          <w:ilvl w:val="1"/>
          <w:numId w:val="9"/>
        </w:numPr>
      </w:pPr>
      <w:r>
        <w:t>La cantidad de documentos es menor al parámetro</w:t>
      </w:r>
    </w:p>
    <w:p w14:paraId="42309171" w14:textId="4C070F23" w:rsidR="00B24208" w:rsidRPr="00C3447D" w:rsidRDefault="00B24208" w:rsidP="00B24208">
      <w:pPr>
        <w:rPr>
          <w:rFonts w:ascii="Arial" w:hAnsi="Arial" w:cs="Arial"/>
          <w:lang w:val="es-ES"/>
        </w:rPr>
      </w:pPr>
      <w:r w:rsidRPr="00C3447D">
        <w:rPr>
          <w:rFonts w:ascii="Arial" w:hAnsi="Arial" w:cs="Arial"/>
          <w:lang w:val="es-ES"/>
        </w:rPr>
        <w:t>Si en el paso 1</w:t>
      </w:r>
      <w:r w:rsidR="006F6B2A">
        <w:rPr>
          <w:rFonts w:ascii="Arial" w:hAnsi="Arial" w:cs="Arial"/>
          <w:lang w:val="es-ES"/>
        </w:rPr>
        <w:t>1</w:t>
      </w:r>
      <w:r w:rsidRPr="00C3447D">
        <w:rPr>
          <w:rFonts w:ascii="Arial" w:hAnsi="Arial" w:cs="Arial"/>
          <w:lang w:val="es-ES"/>
        </w:rPr>
        <w:t xml:space="preserve"> del flujo básico de eventos, el sistema identifica que </w:t>
      </w:r>
      <w:r>
        <w:rPr>
          <w:rFonts w:ascii="Arial" w:hAnsi="Arial" w:cs="Arial"/>
          <w:lang w:val="es-ES"/>
        </w:rPr>
        <w:t>la cantidad de documentos es menor al parámetro</w:t>
      </w:r>
      <w:r w:rsidRPr="00C3447D">
        <w:rPr>
          <w:rFonts w:ascii="Arial" w:hAnsi="Arial" w:cs="Arial"/>
          <w:lang w:val="es-ES"/>
        </w:rPr>
        <w:t>, se ejecutan las siguientes acciones:</w:t>
      </w:r>
    </w:p>
    <w:p w14:paraId="5C488313" w14:textId="77777777" w:rsidR="00B24208" w:rsidRPr="00527AE1" w:rsidRDefault="00B24208" w:rsidP="00B24208">
      <w:pPr>
        <w:pStyle w:val="Titulo2"/>
        <w:numPr>
          <w:ilvl w:val="0"/>
          <w:numId w:val="0"/>
        </w:numPr>
        <w:spacing w:line="276" w:lineRule="auto"/>
        <w:ind w:left="4578" w:hanging="450"/>
      </w:pPr>
    </w:p>
    <w:p w14:paraId="64D966BD" w14:textId="77777777" w:rsidR="00B24208" w:rsidRDefault="00B24208" w:rsidP="00B24208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 w:rsidRPr="00527AE1">
        <w:rPr>
          <w:rFonts w:ascii="Arial" w:hAnsi="Arial" w:cs="Arial"/>
        </w:rPr>
        <w:t>El sistema</w:t>
      </w:r>
      <w:r>
        <w:rPr>
          <w:rFonts w:ascii="Arial" w:hAnsi="Arial" w:cs="Arial"/>
        </w:rPr>
        <w:t xml:space="preserve"> genera un mensaje de error, indicando que la cantidad de documentos es menor a la requerida</w:t>
      </w:r>
      <w:r w:rsidRPr="00527AE1">
        <w:rPr>
          <w:rFonts w:ascii="Arial" w:hAnsi="Arial" w:cs="Arial"/>
        </w:rPr>
        <w:t>.</w:t>
      </w:r>
    </w:p>
    <w:p w14:paraId="03473DA6" w14:textId="77777777" w:rsidR="00B24208" w:rsidRPr="00527AE1" w:rsidRDefault="00FB2921" w:rsidP="00B24208">
      <w:pPr>
        <w:numPr>
          <w:ilvl w:val="0"/>
          <w:numId w:val="6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retorna al paso 6</w:t>
      </w:r>
    </w:p>
    <w:p w14:paraId="5F14CCBD" w14:textId="77777777" w:rsidR="00B24208" w:rsidRPr="00527AE1" w:rsidRDefault="00B24208" w:rsidP="00B24208">
      <w:pPr>
        <w:tabs>
          <w:tab w:val="left" w:pos="4320"/>
        </w:tabs>
        <w:spacing w:line="276" w:lineRule="auto"/>
        <w:ind w:left="1080"/>
        <w:jc w:val="both"/>
        <w:rPr>
          <w:rFonts w:ascii="Arial" w:hAnsi="Arial" w:cs="Arial"/>
          <w:lang w:val="es-ES"/>
        </w:rPr>
      </w:pPr>
    </w:p>
    <w:p w14:paraId="3BFF5AC9" w14:textId="77777777" w:rsidR="00B24208" w:rsidRPr="00527AE1" w:rsidRDefault="00B24208" w:rsidP="00B24208">
      <w:pPr>
        <w:pStyle w:val="Prrafodelista"/>
        <w:numPr>
          <w:ilvl w:val="0"/>
          <w:numId w:val="6"/>
        </w:numPr>
        <w:spacing w:line="276" w:lineRule="auto"/>
        <w:jc w:val="both"/>
      </w:pPr>
      <w:r w:rsidRPr="00527AE1">
        <w:t xml:space="preserve">El sistema retorna al paso </w:t>
      </w:r>
      <w:r>
        <w:t>3</w:t>
      </w:r>
      <w:r w:rsidRPr="00527AE1">
        <w:t xml:space="preserve"> del flujo básico de eventos conservando la información ya ingresada por el usuario</w:t>
      </w:r>
      <w:r>
        <w:t xml:space="preserve"> según corresponda</w:t>
      </w:r>
      <w:r w:rsidRPr="00527AE1">
        <w:t>.</w:t>
      </w:r>
    </w:p>
    <w:p w14:paraId="4E4A9F9E" w14:textId="77777777" w:rsidR="00B24208" w:rsidRDefault="00B24208" w:rsidP="007F6C42">
      <w:pPr>
        <w:spacing w:line="276" w:lineRule="auto"/>
        <w:jc w:val="both"/>
        <w:rPr>
          <w:rFonts w:ascii="Arial" w:hAnsi="Arial" w:cs="Arial"/>
          <w:lang w:val="es-ES"/>
        </w:rPr>
      </w:pPr>
    </w:p>
    <w:p w14:paraId="1FDA5EFF" w14:textId="77777777" w:rsidR="009118D7" w:rsidRPr="00527AE1" w:rsidRDefault="009118D7" w:rsidP="009118D7">
      <w:pPr>
        <w:pStyle w:val="Ttulo2"/>
        <w:numPr>
          <w:ilvl w:val="1"/>
          <w:numId w:val="9"/>
        </w:numPr>
      </w:pPr>
      <w:r>
        <w:lastRenderedPageBreak/>
        <w:t>Ciudadano selecciona la opción Cancelar</w:t>
      </w:r>
    </w:p>
    <w:p w14:paraId="177B1403" w14:textId="77777777"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 w:rsidR="00D41F35">
        <w:rPr>
          <w:rFonts w:ascii="Arial" w:hAnsi="Arial" w:cs="Arial"/>
          <w:lang w:val="es-ES"/>
        </w:rPr>
        <w:t>en el paso 8</w:t>
      </w:r>
      <w:r w:rsidRPr="00834F17">
        <w:rPr>
          <w:rFonts w:ascii="Arial" w:hAnsi="Arial" w:cs="Arial"/>
          <w:lang w:val="es-ES"/>
        </w:rPr>
        <w:t xml:space="preserve"> del flujo básico de eventos, el s</w:t>
      </w:r>
      <w:r>
        <w:rPr>
          <w:rFonts w:ascii="Arial" w:hAnsi="Arial" w:cs="Arial"/>
          <w:lang w:val="es-ES"/>
        </w:rPr>
        <w:t>istema identifica que el ciudadano</w:t>
      </w:r>
      <w:r w:rsidRPr="00834F17">
        <w:rPr>
          <w:rFonts w:ascii="Arial" w:hAnsi="Arial" w:cs="Arial"/>
          <w:lang w:val="es-ES"/>
        </w:rPr>
        <w:t xml:space="preserve"> selecciona la opción cancelar, se ejecutan las siguientes acciones:</w:t>
      </w:r>
    </w:p>
    <w:p w14:paraId="67BB737B" w14:textId="77777777" w:rsidR="009118D7" w:rsidRPr="00834F17" w:rsidRDefault="009118D7" w:rsidP="009118D7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14:paraId="1D4A1EF6" w14:textId="77777777" w:rsidR="009118D7" w:rsidRDefault="009118D7" w:rsidP="009118D7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>1. El sistema retorna  al pas</w:t>
      </w:r>
      <w:r>
        <w:rPr>
          <w:rFonts w:ascii="Arial" w:hAnsi="Arial" w:cs="Arial"/>
          <w:lang w:val="es-ES"/>
        </w:rPr>
        <w:t>o 1 del flujo básico de eventos, limpiando la pantalla.</w:t>
      </w:r>
    </w:p>
    <w:p w14:paraId="3F927EB6" w14:textId="77777777" w:rsidR="009118D7" w:rsidRDefault="009118D7" w:rsidP="009118D7">
      <w:pPr>
        <w:spacing w:line="276" w:lineRule="auto"/>
        <w:ind w:left="720"/>
        <w:jc w:val="both"/>
        <w:rPr>
          <w:rFonts w:ascii="Arial" w:hAnsi="Arial" w:cs="Arial"/>
          <w:lang w:val="es-ES"/>
        </w:rPr>
      </w:pPr>
    </w:p>
    <w:p w14:paraId="7213E08F" w14:textId="77777777" w:rsidR="00D41F35" w:rsidRDefault="00D41F35" w:rsidP="00D41F35">
      <w:pPr>
        <w:pStyle w:val="Prrafodelista"/>
        <w:numPr>
          <w:ilvl w:val="1"/>
          <w:numId w:val="9"/>
        </w:numPr>
        <w:spacing w:line="276" w:lineRule="auto"/>
        <w:jc w:val="both"/>
        <w:rPr>
          <w:b/>
        </w:rPr>
      </w:pPr>
      <w:r w:rsidRPr="00D41F35">
        <w:rPr>
          <w:b/>
        </w:rPr>
        <w:t>No existen certificados disponibles</w:t>
      </w:r>
    </w:p>
    <w:p w14:paraId="7F9AC2FC" w14:textId="77777777" w:rsidR="00A23475" w:rsidRDefault="00D41F35" w:rsidP="00A23475">
      <w:pPr>
        <w:spacing w:line="276" w:lineRule="auto"/>
        <w:ind w:left="284"/>
        <w:jc w:val="both"/>
        <w:rPr>
          <w:rFonts w:ascii="Arial" w:hAnsi="Arial" w:cs="Arial"/>
        </w:rPr>
      </w:pPr>
      <w:r w:rsidRPr="00A23475">
        <w:rPr>
          <w:rFonts w:ascii="Arial" w:hAnsi="Arial" w:cs="Arial"/>
        </w:rPr>
        <w:t xml:space="preserve">Si en el paso </w:t>
      </w:r>
      <w:r w:rsidR="00EF60C6">
        <w:rPr>
          <w:rFonts w:ascii="Arial" w:hAnsi="Arial" w:cs="Arial"/>
        </w:rPr>
        <w:t>8</w:t>
      </w:r>
      <w:r w:rsidRPr="00A23475">
        <w:rPr>
          <w:rFonts w:ascii="Arial" w:hAnsi="Arial" w:cs="Arial"/>
        </w:rPr>
        <w:t xml:space="preserve"> del flujo básico de eventos, el sistema </w:t>
      </w:r>
      <w:r w:rsidR="00EF60C6">
        <w:rPr>
          <w:rFonts w:ascii="Arial" w:hAnsi="Arial" w:cs="Arial"/>
        </w:rPr>
        <w:t>identifica</w:t>
      </w:r>
      <w:r w:rsidR="00EF60C6" w:rsidRPr="00A23475">
        <w:rPr>
          <w:rFonts w:ascii="Arial" w:hAnsi="Arial" w:cs="Arial"/>
        </w:rPr>
        <w:t xml:space="preserve"> </w:t>
      </w:r>
      <w:r w:rsidRPr="00A23475">
        <w:rPr>
          <w:rFonts w:ascii="Arial" w:hAnsi="Arial" w:cs="Arial"/>
        </w:rPr>
        <w:t xml:space="preserve">que </w:t>
      </w:r>
      <w:r w:rsidR="00A23475" w:rsidRPr="00A23475">
        <w:rPr>
          <w:rFonts w:ascii="Arial" w:hAnsi="Arial" w:cs="Arial"/>
        </w:rPr>
        <w:t>n</w:t>
      </w:r>
      <w:r w:rsidR="00A23475">
        <w:rPr>
          <w:rFonts w:ascii="Arial" w:hAnsi="Arial" w:cs="Arial"/>
        </w:rPr>
        <w:t>o hay certificados disponibles, se ejecutan las siguientes acciones:</w:t>
      </w:r>
    </w:p>
    <w:p w14:paraId="6F373342" w14:textId="77777777" w:rsidR="00EF60C6" w:rsidRDefault="00A23475" w:rsidP="00A23475">
      <w:pPr>
        <w:pStyle w:val="Prrafodelista"/>
        <w:numPr>
          <w:ilvl w:val="3"/>
          <w:numId w:val="5"/>
        </w:numPr>
        <w:spacing w:line="276" w:lineRule="auto"/>
        <w:jc w:val="both"/>
      </w:pPr>
      <w:r w:rsidRPr="00A23475">
        <w:t xml:space="preserve">El sistema </w:t>
      </w:r>
      <w:r w:rsidR="00EF60C6">
        <w:t>despliega un mensaje indicando que no hay certificados disponibles.</w:t>
      </w:r>
    </w:p>
    <w:p w14:paraId="33B6529A" w14:textId="77777777" w:rsidR="00EF60C6" w:rsidRDefault="00EF60C6" w:rsidP="00A23475">
      <w:pPr>
        <w:pStyle w:val="Prrafodelista"/>
        <w:numPr>
          <w:ilvl w:val="3"/>
          <w:numId w:val="5"/>
        </w:numPr>
        <w:spacing w:line="276" w:lineRule="auto"/>
        <w:jc w:val="both"/>
      </w:pPr>
      <w:r>
        <w:t xml:space="preserve">El ciudadano hace </w:t>
      </w:r>
      <w:proofErr w:type="spellStart"/>
      <w:r>
        <w:t>click</w:t>
      </w:r>
      <w:proofErr w:type="spellEnd"/>
      <w:r>
        <w:t xml:space="preserve"> en aceptar</w:t>
      </w:r>
    </w:p>
    <w:p w14:paraId="748BBFE0" w14:textId="1E9B6F3C" w:rsidR="00A23475" w:rsidRPr="00A23475" w:rsidRDefault="00FB2921" w:rsidP="00A23475">
      <w:pPr>
        <w:pStyle w:val="Prrafodelista"/>
        <w:numPr>
          <w:ilvl w:val="3"/>
          <w:numId w:val="5"/>
        </w:numPr>
        <w:spacing w:line="276" w:lineRule="auto"/>
        <w:jc w:val="both"/>
      </w:pPr>
      <w:r w:rsidRPr="00A23475">
        <w:t>retorna al</w:t>
      </w:r>
      <w:r w:rsidR="00A23475" w:rsidRPr="00A23475">
        <w:t xml:space="preserve"> paso 1 del flujo básico de eventos, limpiando la pantalla.</w:t>
      </w:r>
    </w:p>
    <w:p w14:paraId="304CDDBA" w14:textId="77777777" w:rsidR="00A23475" w:rsidRPr="00A23475" w:rsidRDefault="00A23475" w:rsidP="00A23475">
      <w:pPr>
        <w:pStyle w:val="Prrafodelista"/>
        <w:spacing w:line="276" w:lineRule="auto"/>
        <w:ind w:left="2804"/>
        <w:jc w:val="both"/>
      </w:pPr>
    </w:p>
    <w:p w14:paraId="5806C167" w14:textId="77777777" w:rsidR="00A23475" w:rsidRPr="006922A6" w:rsidRDefault="00A23475" w:rsidP="00D41F35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16366450" w14:textId="77777777" w:rsidR="009118D7" w:rsidRPr="00A23475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3FB30703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0" w:name="_Toc425771391"/>
      <w:r w:rsidRPr="00527AE1">
        <w:rPr>
          <w:sz w:val="22"/>
          <w:szCs w:val="22"/>
        </w:rPr>
        <w:t>Precondiciones</w:t>
      </w:r>
      <w:bookmarkEnd w:id="10"/>
    </w:p>
    <w:p w14:paraId="5220CF89" w14:textId="77777777" w:rsidR="009118D7" w:rsidRDefault="00D41F35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 xml:space="preserve">El solicitante debe estar registrado en el </w:t>
      </w:r>
      <w:r w:rsidR="00BB4173">
        <w:t>Portal Ciudadano</w:t>
      </w:r>
      <w:r>
        <w:t>.</w:t>
      </w:r>
    </w:p>
    <w:p w14:paraId="4FC6A59E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12CC78FD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494A4C8A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1" w:name="_Toc425771392"/>
      <w:r w:rsidRPr="00527AE1">
        <w:rPr>
          <w:sz w:val="22"/>
          <w:szCs w:val="22"/>
        </w:rPr>
        <w:t>Postcondiciones</w:t>
      </w:r>
      <w:bookmarkEnd w:id="11"/>
    </w:p>
    <w:p w14:paraId="426720AD" w14:textId="45DC9059" w:rsidR="009118D7" w:rsidRPr="00527AE1" w:rsidRDefault="00BA203A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Queda registrada la solicitud</w:t>
      </w:r>
    </w:p>
    <w:p w14:paraId="095D5ED3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5E0B6D30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2" w:name="_Toc425771393"/>
      <w:r w:rsidRPr="00527AE1">
        <w:rPr>
          <w:sz w:val="22"/>
          <w:szCs w:val="22"/>
        </w:rPr>
        <w:t>Reglas de negocio</w:t>
      </w:r>
      <w:bookmarkEnd w:id="12"/>
    </w:p>
    <w:p w14:paraId="7768AE8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05FCD7C0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4FED9EB7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3" w:name="_Toc425771394"/>
      <w:r w:rsidRPr="005805BB">
        <w:rPr>
          <w:sz w:val="22"/>
          <w:szCs w:val="22"/>
        </w:rPr>
        <w:t>Requerimientos Especiales</w:t>
      </w:r>
      <w:bookmarkEnd w:id="13"/>
    </w:p>
    <w:p w14:paraId="69EEB4A2" w14:textId="77777777" w:rsidR="009118D7" w:rsidRDefault="009118D7" w:rsidP="009118D7"/>
    <w:p w14:paraId="0594A91C" w14:textId="77777777" w:rsidR="009118D7" w:rsidRPr="00BA203A" w:rsidRDefault="00BA203A" w:rsidP="00BA203A">
      <w:pPr>
        <w:spacing w:line="276" w:lineRule="auto"/>
        <w:ind w:left="644"/>
        <w:rPr>
          <w:rFonts w:ascii="Arial" w:hAnsi="Arial" w:cs="Arial"/>
          <w:lang w:val="es-ES"/>
        </w:rPr>
      </w:pPr>
      <w:r w:rsidRPr="00BA203A">
        <w:rPr>
          <w:rFonts w:ascii="Arial" w:hAnsi="Arial" w:cs="Arial"/>
          <w:lang w:val="es-ES"/>
        </w:rPr>
        <w:t>La cantidad de solicitudes esperadas es la misma cantidad de</w:t>
      </w:r>
      <w:r>
        <w:rPr>
          <w:rFonts w:ascii="Arial" w:hAnsi="Arial" w:cs="Arial"/>
          <w:lang w:val="es-ES"/>
        </w:rPr>
        <w:t xml:space="preserve"> CCM generados, es decir la cantidad de postulaciones por reconocimiento económico.</w:t>
      </w:r>
    </w:p>
    <w:p w14:paraId="33284D1F" w14:textId="77777777" w:rsidR="009118D7" w:rsidRPr="006922A6" w:rsidRDefault="009118D7" w:rsidP="009118D7">
      <w:pPr>
        <w:spacing w:line="240" w:lineRule="auto"/>
        <w:ind w:left="1418"/>
        <w:rPr>
          <w:lang w:val="es-ES"/>
        </w:rPr>
      </w:pPr>
    </w:p>
    <w:p w14:paraId="2C236FB6" w14:textId="77777777" w:rsidR="009118D7" w:rsidRDefault="009118D7" w:rsidP="009118D7">
      <w:pPr>
        <w:spacing w:line="240" w:lineRule="auto"/>
        <w:ind w:left="1418"/>
      </w:pPr>
    </w:p>
    <w:p w14:paraId="66815D9A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14" w:name="_Toc425771395"/>
      <w:r w:rsidRPr="005805BB">
        <w:rPr>
          <w:sz w:val="22"/>
          <w:szCs w:val="22"/>
        </w:rPr>
        <w:t>Prototipo de Interfaz Gráfica</w:t>
      </w:r>
      <w:bookmarkEnd w:id="14"/>
    </w:p>
    <w:p w14:paraId="0BF0B78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2CBDCD66" w14:textId="77777777" w:rsidR="009118D7" w:rsidRDefault="009118D7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</w:p>
    <w:p w14:paraId="087D989A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5553F78D" w14:textId="77777777" w:rsidR="009118D7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4DCEB22E" wp14:editId="0D966E3F">
            <wp:extent cx="5943600" cy="35058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17D" w14:textId="77777777" w:rsidR="00C54C8C" w:rsidRDefault="00C54C8C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  <w:r>
        <w:rPr>
          <w:noProof/>
          <w:lang w:eastAsia="es-CO"/>
        </w:rPr>
        <w:drawing>
          <wp:inline distT="0" distB="0" distL="0" distR="0" wp14:anchorId="5F103110" wp14:editId="0B372C46">
            <wp:extent cx="5943600" cy="3874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6627" w14:textId="77777777" w:rsidR="009118D7" w:rsidRPr="00DD6922" w:rsidRDefault="009118D7" w:rsidP="009118D7">
      <w:pPr>
        <w:jc w:val="center"/>
        <w:rPr>
          <w:rFonts w:ascii="Arial" w:hAnsi="Arial" w:cs="Arial"/>
          <w:b/>
          <w:i/>
          <w:sz w:val="18"/>
          <w:lang w:val="es-ES"/>
        </w:rPr>
      </w:pPr>
    </w:p>
    <w:p w14:paraId="5C14B36B" w14:textId="77777777" w:rsidR="009118D7" w:rsidRDefault="009118D7" w:rsidP="009118D7">
      <w:pPr>
        <w:ind w:left="284"/>
        <w:jc w:val="right"/>
        <w:rPr>
          <w:rFonts w:ascii="Arial" w:hAnsi="Arial" w:cs="Arial"/>
          <w:i/>
          <w:lang w:val="es-ES"/>
        </w:rPr>
      </w:pPr>
    </w:p>
    <w:p w14:paraId="2133F421" w14:textId="77777777" w:rsidR="009118D7" w:rsidRDefault="009118D7" w:rsidP="009118D7">
      <w:pPr>
        <w:spacing w:line="276" w:lineRule="auto"/>
        <w:jc w:val="center"/>
        <w:rPr>
          <w:rFonts w:ascii="Arial" w:hAnsi="Arial" w:cs="Arial"/>
          <w:b/>
          <w:i/>
          <w:sz w:val="18"/>
          <w:szCs w:val="18"/>
          <w:lang w:val="es-ES"/>
        </w:rPr>
      </w:pPr>
    </w:p>
    <w:p w14:paraId="61294AD0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0827E994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5" w:name="_Toc425771396"/>
      <w:r w:rsidRPr="005805BB">
        <w:rPr>
          <w:sz w:val="22"/>
          <w:szCs w:val="22"/>
        </w:rPr>
        <w:lastRenderedPageBreak/>
        <w:t>Aprobaciones</w:t>
      </w:r>
      <w:bookmarkEnd w:id="15"/>
    </w:p>
    <w:p w14:paraId="7E388856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37613B6E" w14:textId="77777777" w:rsidTr="00E20B84">
        <w:trPr>
          <w:jc w:val="center"/>
        </w:trPr>
        <w:tc>
          <w:tcPr>
            <w:tcW w:w="2515" w:type="dxa"/>
          </w:tcPr>
          <w:p w14:paraId="59D34693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19474EA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5FA0D03A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4EBC2410" w14:textId="77777777" w:rsidTr="00E20B84">
        <w:trPr>
          <w:jc w:val="center"/>
        </w:trPr>
        <w:tc>
          <w:tcPr>
            <w:tcW w:w="2515" w:type="dxa"/>
          </w:tcPr>
          <w:p w14:paraId="2831B631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1627375E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7983C226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139C2D6C" w14:textId="77777777" w:rsidTr="00E20B84">
        <w:trPr>
          <w:jc w:val="center"/>
        </w:trPr>
        <w:tc>
          <w:tcPr>
            <w:tcW w:w="2515" w:type="dxa"/>
          </w:tcPr>
          <w:p w14:paraId="22C0682F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4A699BE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508EDC09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76CEA808" w14:textId="77777777" w:rsidTr="00E20B84">
        <w:trPr>
          <w:jc w:val="center"/>
        </w:trPr>
        <w:tc>
          <w:tcPr>
            <w:tcW w:w="2515" w:type="dxa"/>
          </w:tcPr>
          <w:p w14:paraId="69874E24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06CDA6FB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A8B8DE1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71113D0E" w14:textId="77777777" w:rsidR="009118D7" w:rsidRDefault="009118D7" w:rsidP="009118D7"/>
    <w:p w14:paraId="3D602F8F" w14:textId="77777777" w:rsidR="009118D7" w:rsidRDefault="009118D7" w:rsidP="009118D7"/>
    <w:p w14:paraId="2E0D42F6" w14:textId="77777777" w:rsidR="00005C19" w:rsidRDefault="004C7691"/>
    <w:sectPr w:rsidR="00005C19">
      <w:headerReference w:type="default" r:id="rId12"/>
      <w:footerReference w:type="defaul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elia Flechas" w:date="2017-02-01T19:26:00Z" w:initials="DF">
    <w:p w14:paraId="642BE59A" w14:textId="77777777" w:rsidR="00DB4A67" w:rsidRDefault="00DB4A67">
      <w:pPr>
        <w:pStyle w:val="Textocomentario"/>
      </w:pPr>
      <w:r>
        <w:rPr>
          <w:rStyle w:val="Refdecomentario"/>
        </w:rPr>
        <w:annotationRef/>
      </w:r>
      <w:r>
        <w:t>Averiguar si manda correo</w:t>
      </w:r>
    </w:p>
  </w:comment>
  <w:comment w:id="5" w:author="Delia Flechas" w:date="2017-02-01T19:26:00Z" w:initials="DF">
    <w:p w14:paraId="031430B2" w14:textId="77777777" w:rsidR="00DB4A67" w:rsidRDefault="00DB4A67">
      <w:pPr>
        <w:pStyle w:val="Textocomentario"/>
      </w:pPr>
      <w:r>
        <w:rPr>
          <w:rStyle w:val="Refdecomentario"/>
        </w:rPr>
        <w:annotationRef/>
      </w:r>
    </w:p>
  </w:comment>
  <w:comment w:id="6" w:author="Daniela" w:date="2017-02-02T17:34:00Z" w:initials="D">
    <w:p w14:paraId="76B9EA7A" w14:textId="19060429" w:rsidR="006F6B2A" w:rsidRDefault="006F6B2A">
      <w:pPr>
        <w:pStyle w:val="Textocomentario"/>
      </w:pPr>
      <w:r>
        <w:rPr>
          <w:rStyle w:val="Refdecomentario"/>
        </w:rPr>
        <w:annotationRef/>
      </w:r>
      <w:r>
        <w:t>Si envía correo y se describe en el paso 15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2BE59A" w15:done="0"/>
  <w15:commentEx w15:paraId="031430B2" w15:paraIdParent="642BE59A" w15:done="0"/>
  <w15:commentEx w15:paraId="76B9EA7A" w15:paraIdParent="642BE5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D8687" w14:textId="77777777" w:rsidR="004C7691" w:rsidRDefault="004C7691" w:rsidP="009118D7">
      <w:pPr>
        <w:spacing w:line="240" w:lineRule="auto"/>
      </w:pPr>
      <w:r>
        <w:separator/>
      </w:r>
    </w:p>
  </w:endnote>
  <w:endnote w:type="continuationSeparator" w:id="0">
    <w:p w14:paraId="2E61341F" w14:textId="77777777" w:rsidR="004C7691" w:rsidRDefault="004C7691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657FAA65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55471733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2351F2EB" w14:textId="77777777" w:rsidR="00C3447D" w:rsidRPr="00CA3205" w:rsidRDefault="004C7691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19E0F0B9" w14:textId="04B66770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6922A6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6922A6">
            <w:rPr>
              <w:rFonts w:ascii="Arial" w:hAnsi="Arial" w:cs="Arial"/>
              <w:b/>
              <w:noProof/>
            </w:rPr>
            <w:t>5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6DB8BF94" w14:textId="77777777" w:rsidR="00B140EF" w:rsidRDefault="004C76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EF1BA" w14:textId="77777777" w:rsidR="004C7691" w:rsidRDefault="004C7691" w:rsidP="009118D7">
      <w:pPr>
        <w:spacing w:line="240" w:lineRule="auto"/>
      </w:pPr>
      <w:r>
        <w:separator/>
      </w:r>
    </w:p>
  </w:footnote>
  <w:footnote w:type="continuationSeparator" w:id="0">
    <w:p w14:paraId="16C46593" w14:textId="77777777" w:rsidR="004C7691" w:rsidRDefault="004C7691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7FA50" w14:textId="77777777" w:rsidR="00B140EF" w:rsidRDefault="004C7691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lia Flechas">
    <w15:presenceInfo w15:providerId="None" w15:userId="Delia Flechas"/>
  </w15:person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222B66"/>
    <w:rsid w:val="0043248D"/>
    <w:rsid w:val="004C7691"/>
    <w:rsid w:val="004F228C"/>
    <w:rsid w:val="00555062"/>
    <w:rsid w:val="00663DAF"/>
    <w:rsid w:val="006922A6"/>
    <w:rsid w:val="006E060D"/>
    <w:rsid w:val="006F6B2A"/>
    <w:rsid w:val="00773507"/>
    <w:rsid w:val="00783CCB"/>
    <w:rsid w:val="007C184C"/>
    <w:rsid w:val="007F3242"/>
    <w:rsid w:val="007F6C42"/>
    <w:rsid w:val="00815779"/>
    <w:rsid w:val="008D679D"/>
    <w:rsid w:val="008F69F2"/>
    <w:rsid w:val="009118D7"/>
    <w:rsid w:val="00990B53"/>
    <w:rsid w:val="009D4D74"/>
    <w:rsid w:val="009D65C2"/>
    <w:rsid w:val="009F10AF"/>
    <w:rsid w:val="009F3EEC"/>
    <w:rsid w:val="00A06A87"/>
    <w:rsid w:val="00A23475"/>
    <w:rsid w:val="00AB1F2A"/>
    <w:rsid w:val="00B24208"/>
    <w:rsid w:val="00BA203A"/>
    <w:rsid w:val="00BA25AA"/>
    <w:rsid w:val="00BB4173"/>
    <w:rsid w:val="00C15A32"/>
    <w:rsid w:val="00C54C8C"/>
    <w:rsid w:val="00CA1956"/>
    <w:rsid w:val="00D31DA2"/>
    <w:rsid w:val="00D41F35"/>
    <w:rsid w:val="00D50FC6"/>
    <w:rsid w:val="00DA6F3E"/>
    <w:rsid w:val="00DB4A67"/>
    <w:rsid w:val="00DE4965"/>
    <w:rsid w:val="00E430D3"/>
    <w:rsid w:val="00E53AAA"/>
    <w:rsid w:val="00EC0A5E"/>
    <w:rsid w:val="00EC4C0B"/>
    <w:rsid w:val="00EF60C6"/>
    <w:rsid w:val="00F366EB"/>
    <w:rsid w:val="00F9253F"/>
    <w:rsid w:val="00FB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D366B4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31F9-704C-44BF-B34D-07893025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782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3</cp:revision>
  <dcterms:created xsi:type="dcterms:W3CDTF">2017-02-02T22:18:00Z</dcterms:created>
  <dcterms:modified xsi:type="dcterms:W3CDTF">2017-02-02T22:45:00Z</dcterms:modified>
</cp:coreProperties>
</file>