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509D2" w14:textId="00ACD812"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00</w:t>
      </w:r>
      <w:r w:rsidR="003A0468">
        <w:rPr>
          <w:lang w:val="es-ES"/>
        </w:rPr>
        <w:t>3</w:t>
      </w:r>
      <w:r w:rsidRPr="00F0140C">
        <w:rPr>
          <w:lang w:val="es-ES"/>
        </w:rPr>
        <w:t xml:space="preserve">- </w:t>
      </w:r>
      <w:proofErr w:type="spellStart"/>
      <w:ins w:id="0" w:author="Delia Flechas" w:date="2017-02-01T20:14:00Z">
        <w:r w:rsidR="001A67FA">
          <w:rPr>
            <w:lang w:val="es-ES"/>
          </w:rPr>
          <w:t>Validación</w:t>
        </w:r>
      </w:ins>
      <w:r w:rsidR="00D72877">
        <w:rPr>
          <w:lang w:val="es-ES"/>
        </w:rPr>
        <w:t>PagoSolicitud</w:t>
      </w:r>
      <w:ins w:id="1" w:author="Delia Flechas" w:date="2017-02-01T20:21:00Z">
        <w:r w:rsidR="00AF51B2">
          <w:rPr>
            <w:lang w:val="es-ES"/>
          </w:rPr>
          <w:t>RUNT</w:t>
        </w:r>
      </w:ins>
      <w:bookmarkStart w:id="2" w:name="_GoBack"/>
      <w:bookmarkEnd w:id="2"/>
      <w:proofErr w:type="spellEnd"/>
    </w:p>
    <w:p w14:paraId="2B9679AF" w14:textId="77777777" w:rsidR="009118D7" w:rsidRPr="00097840" w:rsidRDefault="009118D7" w:rsidP="009118D7">
      <w:pPr>
        <w:spacing w:line="276" w:lineRule="auto"/>
        <w:rPr>
          <w:lang w:val="es-ES"/>
        </w:rPr>
      </w:pPr>
    </w:p>
    <w:p w14:paraId="46C6F17C" w14:textId="77777777"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3" w:name="_Toc425771379"/>
      <w:r w:rsidRPr="00E416B7">
        <w:rPr>
          <w:sz w:val="22"/>
          <w:szCs w:val="22"/>
        </w:rPr>
        <w:t>Breve descripción</w:t>
      </w:r>
      <w:bookmarkEnd w:id="3"/>
    </w:p>
    <w:p w14:paraId="592B03C1" w14:textId="77777777"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D72877">
        <w:rPr>
          <w:rFonts w:ascii="Arial" w:hAnsi="Arial" w:cs="Arial"/>
        </w:rPr>
        <w:t>validar que se haya realizado correctamente el pago de la</w:t>
      </w:r>
      <w:ins w:id="4" w:author="Delia Flechas" w:date="2017-02-01T20:13:00Z">
        <w:r w:rsidR="001A67FA">
          <w:rPr>
            <w:rFonts w:ascii="Arial" w:hAnsi="Arial" w:cs="Arial"/>
          </w:rPr>
          <w:t xml:space="preserve"> tarifa RUNT para </w:t>
        </w:r>
        <w:proofErr w:type="gramStart"/>
        <w:r w:rsidR="001A67FA">
          <w:rPr>
            <w:rFonts w:ascii="Arial" w:hAnsi="Arial" w:cs="Arial"/>
          </w:rPr>
          <w:t xml:space="preserve">la </w:t>
        </w:r>
      </w:ins>
      <w:r w:rsidR="00D72877">
        <w:rPr>
          <w:rFonts w:ascii="Arial" w:hAnsi="Arial" w:cs="Arial"/>
        </w:rPr>
        <w:t xml:space="preserve"> solicitud</w:t>
      </w:r>
      <w:proofErr w:type="gramEnd"/>
      <w:r w:rsidR="00D72877">
        <w:rPr>
          <w:rFonts w:ascii="Arial" w:hAnsi="Arial" w:cs="Arial"/>
        </w:rPr>
        <w:t xml:space="preserve"> de CCM</w:t>
      </w:r>
      <w:r w:rsidRPr="00390A03">
        <w:rPr>
          <w:rFonts w:ascii="Arial" w:hAnsi="Arial" w:cs="Arial"/>
        </w:rPr>
        <w:t>.</w:t>
      </w:r>
    </w:p>
    <w:p w14:paraId="623BD78E" w14:textId="77777777" w:rsidR="009118D7" w:rsidRPr="00390A03" w:rsidRDefault="009118D7" w:rsidP="009118D7">
      <w:pPr>
        <w:rPr>
          <w:rFonts w:ascii="Arial" w:hAnsi="Arial" w:cs="Arial"/>
        </w:rPr>
      </w:pPr>
    </w:p>
    <w:p w14:paraId="2CC957A0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5" w:name="_Toc425771380"/>
      <w:r w:rsidRPr="005805BB">
        <w:rPr>
          <w:sz w:val="22"/>
          <w:szCs w:val="22"/>
        </w:rPr>
        <w:t>Actores</w:t>
      </w:r>
      <w:bookmarkEnd w:id="5"/>
    </w:p>
    <w:p w14:paraId="43336453" w14:textId="77777777" w:rsidR="009118D7" w:rsidRPr="00D379B4" w:rsidRDefault="00D72877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Sistema</w:t>
      </w:r>
    </w:p>
    <w:p w14:paraId="259C9DC5" w14:textId="77777777"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14:paraId="045D4B56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6" w:name="_Toc425771381"/>
      <w:r w:rsidRPr="00D379B4">
        <w:rPr>
          <w:sz w:val="22"/>
          <w:szCs w:val="22"/>
        </w:rPr>
        <w:t>Entradas</w:t>
      </w:r>
      <w:bookmarkEnd w:id="6"/>
    </w:p>
    <w:p w14:paraId="0A1FE1A3" w14:textId="77777777" w:rsidR="009118D7" w:rsidRPr="00D379B4" w:rsidRDefault="009118D7" w:rsidP="009118D7">
      <w:pPr>
        <w:jc w:val="center"/>
      </w:pPr>
    </w:p>
    <w:p w14:paraId="041FD0F5" w14:textId="77777777" w:rsidR="00D72877" w:rsidRPr="00D379B4" w:rsidRDefault="00D72877" w:rsidP="00D7287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</w:t>
      </w:r>
    </w:p>
    <w:p w14:paraId="539FF6F5" w14:textId="77777777"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14:paraId="3AD1F86F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82"/>
      <w:r w:rsidRPr="00D379B4">
        <w:rPr>
          <w:sz w:val="22"/>
          <w:szCs w:val="22"/>
        </w:rPr>
        <w:t>Flujo básico de eventos</w:t>
      </w:r>
      <w:bookmarkEnd w:id="7"/>
    </w:p>
    <w:p w14:paraId="24349597" w14:textId="77777777"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05B7E7A" w14:textId="77777777" w:rsidR="001A67FA" w:rsidRDefault="001A67FA" w:rsidP="001A67FA">
      <w:pPr>
        <w:numPr>
          <w:ilvl w:val="0"/>
          <w:numId w:val="4"/>
        </w:numPr>
        <w:jc w:val="both"/>
        <w:rPr>
          <w:ins w:id="8" w:author="Delia Flechas" w:date="2017-02-01T20:13:00Z"/>
          <w:rFonts w:ascii="Arial" w:hAnsi="Arial" w:cs="Arial"/>
          <w:szCs w:val="22"/>
          <w:lang w:val="es-ES"/>
        </w:rPr>
      </w:pPr>
      <w:ins w:id="9" w:author="Delia Flechas" w:date="2017-02-01T20:13:00Z">
        <w:r>
          <w:rPr>
            <w:rFonts w:ascii="Arial" w:hAnsi="Arial" w:cs="Arial"/>
            <w:szCs w:val="22"/>
            <w:lang w:val="es-ES"/>
          </w:rPr>
          <w:t xml:space="preserve">El sistema identifica la última fecha de ejecución del proceso de </w:t>
        </w:r>
      </w:ins>
      <w:ins w:id="10" w:author="Delia Flechas" w:date="2017-02-01T20:14:00Z">
        <w:r>
          <w:rPr>
            <w:rFonts w:ascii="Arial" w:hAnsi="Arial" w:cs="Arial"/>
            <w:szCs w:val="22"/>
            <w:lang w:val="es-ES"/>
          </w:rPr>
          <w:t>validación de pago</w:t>
        </w:r>
      </w:ins>
      <w:ins w:id="11" w:author="Delia Flechas" w:date="2017-02-01T20:13:00Z">
        <w:r>
          <w:rPr>
            <w:rFonts w:ascii="Arial" w:hAnsi="Arial" w:cs="Arial"/>
            <w:szCs w:val="22"/>
            <w:lang w:val="es-ES"/>
          </w:rPr>
          <w:t>.</w:t>
        </w:r>
      </w:ins>
    </w:p>
    <w:p w14:paraId="210FBFC6" w14:textId="77777777" w:rsidR="001A67FA" w:rsidRDefault="001A67FA" w:rsidP="001A67FA">
      <w:pPr>
        <w:numPr>
          <w:ilvl w:val="0"/>
          <w:numId w:val="4"/>
        </w:numPr>
        <w:jc w:val="both"/>
        <w:rPr>
          <w:ins w:id="12" w:author="Delia Flechas" w:date="2017-02-01T20:17:00Z"/>
          <w:rFonts w:ascii="Arial" w:hAnsi="Arial" w:cs="Arial"/>
        </w:rPr>
      </w:pPr>
      <w:ins w:id="13" w:author="Delia Flechas" w:date="2017-02-01T20:17:00Z">
        <w:r>
          <w:rPr>
            <w:rFonts w:ascii="Arial" w:hAnsi="Arial" w:cs="Arial"/>
          </w:rPr>
          <w:t>El sistema consulta en la plataforma HQ-RUNT los pagos realizados para solicitudes de CCM (trámite xx)</w:t>
        </w:r>
      </w:ins>
      <w:ins w:id="14" w:author="Delia Flechas" w:date="2017-02-01T20:19:00Z">
        <w:r>
          <w:rPr>
            <w:rFonts w:ascii="Arial" w:hAnsi="Arial" w:cs="Arial"/>
          </w:rPr>
          <w:t xml:space="preserve"> durante el período comprendido desde la fecha de validación hasta la fecha del día.</w:t>
        </w:r>
      </w:ins>
    </w:p>
    <w:p w14:paraId="743CE445" w14:textId="77777777" w:rsidR="009118D7" w:rsidRDefault="00934C08" w:rsidP="001A67FA">
      <w:pPr>
        <w:numPr>
          <w:ilvl w:val="0"/>
          <w:numId w:val="4"/>
        </w:numPr>
        <w:jc w:val="both"/>
        <w:rPr>
          <w:rFonts w:ascii="Arial" w:hAnsi="Arial" w:cs="Arial"/>
        </w:rPr>
      </w:pPr>
      <w:del w:id="15" w:author="Delia Flechas" w:date="2017-02-01T20:14:00Z">
        <w:r w:rsidDel="001A67FA">
          <w:rPr>
            <w:rFonts w:ascii="Arial" w:hAnsi="Arial" w:cs="Arial"/>
          </w:rPr>
          <w:delText xml:space="preserve">Se ejecuta una tarea programada la cual se encarga de validar en </w:delText>
        </w:r>
      </w:del>
      <w:del w:id="16" w:author="Delia Flechas" w:date="2017-02-01T20:17:00Z">
        <w:r w:rsidDel="001A67FA">
          <w:rPr>
            <w:rFonts w:ascii="Arial" w:hAnsi="Arial" w:cs="Arial"/>
          </w:rPr>
          <w:delText xml:space="preserve">la </w:delText>
        </w:r>
        <w:commentRangeStart w:id="17"/>
        <w:r w:rsidDel="001A67FA">
          <w:rPr>
            <w:rFonts w:ascii="Arial" w:hAnsi="Arial" w:cs="Arial"/>
          </w:rPr>
          <w:delText xml:space="preserve">plataforma de HQ-RUNT </w:delText>
        </w:r>
        <w:r w:rsidR="007F5ECE" w:rsidDel="001A67FA">
          <w:rPr>
            <w:rFonts w:ascii="Arial" w:hAnsi="Arial" w:cs="Arial"/>
          </w:rPr>
          <w:delText>que el pago de la solicitud de CCM, se encuentre realizado.</w:delText>
        </w:r>
        <w:commentRangeEnd w:id="17"/>
        <w:r w:rsidR="001A67FA" w:rsidDel="001A67FA">
          <w:rPr>
            <w:rStyle w:val="Refdecomentario"/>
          </w:rPr>
          <w:commentReference w:id="17"/>
        </w:r>
      </w:del>
    </w:p>
    <w:p w14:paraId="5F0E26FF" w14:textId="77777777" w:rsidR="007F5ECE" w:rsidRDefault="00277BBD" w:rsidP="009118D7">
      <w:pPr>
        <w:numPr>
          <w:ilvl w:val="0"/>
          <w:numId w:val="4"/>
        </w:numPr>
        <w:jc w:val="both"/>
        <w:rPr>
          <w:ins w:id="18" w:author="Delia Flechas" w:date="2017-02-01T20:19:00Z"/>
          <w:rFonts w:ascii="Arial" w:hAnsi="Arial" w:cs="Arial"/>
        </w:rPr>
      </w:pPr>
      <w:r>
        <w:rPr>
          <w:rFonts w:ascii="Arial" w:hAnsi="Arial" w:cs="Arial"/>
        </w:rPr>
        <w:t xml:space="preserve">El </w:t>
      </w:r>
      <w:ins w:id="19" w:author="Delia Flechas" w:date="2017-02-01T20:15:00Z">
        <w:r w:rsidR="001A67FA">
          <w:rPr>
            <w:rFonts w:ascii="Arial" w:hAnsi="Arial" w:cs="Arial"/>
          </w:rPr>
          <w:t xml:space="preserve">sistema actualiza el </w:t>
        </w:r>
      </w:ins>
      <w:r>
        <w:rPr>
          <w:rFonts w:ascii="Arial" w:hAnsi="Arial" w:cs="Arial"/>
        </w:rPr>
        <w:t>estado de la solicitud de CCM</w:t>
      </w:r>
      <w:del w:id="20" w:author="Delia Flechas" w:date="2017-02-01T20:15:00Z">
        <w:r w:rsidDel="001A67FA">
          <w:rPr>
            <w:rFonts w:ascii="Arial" w:hAnsi="Arial" w:cs="Arial"/>
          </w:rPr>
          <w:delText xml:space="preserve">, debe quedar en estado </w:delText>
        </w:r>
      </w:del>
      <w:ins w:id="21" w:author="Delia Flechas" w:date="2017-02-01T20:15:00Z">
        <w:r w:rsidR="001A67FA">
          <w:rPr>
            <w:rFonts w:ascii="Arial" w:hAnsi="Arial" w:cs="Arial"/>
          </w:rPr>
          <w:t xml:space="preserve"> a </w:t>
        </w:r>
      </w:ins>
      <w:r>
        <w:rPr>
          <w:rFonts w:ascii="Arial" w:hAnsi="Arial" w:cs="Arial"/>
        </w:rPr>
        <w:t>“En trámite”</w:t>
      </w:r>
      <w:ins w:id="22" w:author="Delia Flechas" w:date="2017-02-01T20:15:00Z">
        <w:r w:rsidR="001A67FA">
          <w:rPr>
            <w:rFonts w:ascii="Arial" w:hAnsi="Arial" w:cs="Arial"/>
          </w:rPr>
          <w:t xml:space="preserve"> para las solicitudes que se encuentren en estado registrada</w:t>
        </w:r>
      </w:ins>
      <w:del w:id="23" w:author="Delia Flechas" w:date="2017-02-01T20:18:00Z">
        <w:r w:rsidDel="001A67FA">
          <w:rPr>
            <w:rFonts w:ascii="Arial" w:hAnsi="Arial" w:cs="Arial"/>
          </w:rPr>
          <w:delText>.</w:delText>
        </w:r>
      </w:del>
    </w:p>
    <w:p w14:paraId="3CFAEF43" w14:textId="77777777" w:rsidR="001A67FA" w:rsidRDefault="001A67FA" w:rsidP="009118D7">
      <w:pPr>
        <w:numPr>
          <w:ilvl w:val="0"/>
          <w:numId w:val="4"/>
        </w:numPr>
        <w:jc w:val="both"/>
        <w:rPr>
          <w:ins w:id="24" w:author="Delia Flechas" w:date="2017-02-01T20:19:00Z"/>
          <w:rFonts w:ascii="Arial" w:hAnsi="Arial" w:cs="Arial"/>
        </w:rPr>
      </w:pPr>
      <w:ins w:id="25" w:author="Delia Flechas" w:date="2017-02-01T20:19:00Z">
        <w:r>
          <w:rPr>
            <w:rFonts w:ascii="Arial" w:hAnsi="Arial" w:cs="Arial"/>
          </w:rPr>
          <w:t>El sistema genera log</w:t>
        </w:r>
      </w:ins>
    </w:p>
    <w:p w14:paraId="01B9A307" w14:textId="77777777" w:rsidR="001A67FA" w:rsidRDefault="001A67FA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ins w:id="26" w:author="Delia Flechas" w:date="2017-02-01T20:19:00Z">
        <w:r>
          <w:rPr>
            <w:rFonts w:ascii="Arial" w:hAnsi="Arial" w:cs="Arial"/>
          </w:rPr>
          <w:t>El sistema genera auditoría</w:t>
        </w:r>
      </w:ins>
    </w:p>
    <w:p w14:paraId="49AFF42C" w14:textId="77777777" w:rsidR="009118D7" w:rsidRDefault="009118D7" w:rsidP="009118D7">
      <w:pPr>
        <w:ind w:left="1004"/>
        <w:jc w:val="both"/>
        <w:rPr>
          <w:rFonts w:ascii="Arial" w:hAnsi="Arial" w:cs="Arial"/>
        </w:rPr>
      </w:pPr>
    </w:p>
    <w:p w14:paraId="7E371167" w14:textId="77777777"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14:paraId="21A38FF6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27" w:name="_Toc425771383"/>
      <w:r w:rsidRPr="00527AE1">
        <w:rPr>
          <w:sz w:val="22"/>
          <w:szCs w:val="22"/>
        </w:rPr>
        <w:t>Flujos alternativos</w:t>
      </w:r>
      <w:bookmarkEnd w:id="27"/>
    </w:p>
    <w:p w14:paraId="1AD68771" w14:textId="77777777" w:rsidR="00A23475" w:rsidRPr="00A23475" w:rsidRDefault="00A23475" w:rsidP="00A23475">
      <w:pPr>
        <w:pStyle w:val="Prrafodelista"/>
        <w:spacing w:line="276" w:lineRule="auto"/>
        <w:ind w:left="2804"/>
        <w:jc w:val="both"/>
      </w:pPr>
    </w:p>
    <w:p w14:paraId="3316C0EF" w14:textId="77777777" w:rsidR="001A67FA" w:rsidRPr="001A67FA" w:rsidRDefault="003A0468" w:rsidP="001A67FA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del w:id="28" w:author="Delia Flechas" w:date="2017-02-01T20:20:00Z">
        <w:r w:rsidDel="001A67FA">
          <w:rPr>
            <w:rFonts w:ascii="Arial" w:hAnsi="Arial" w:cs="Arial"/>
            <w:lang w:val="es-ES"/>
          </w:rPr>
          <w:delText>No Aplica</w:delText>
        </w:r>
      </w:del>
      <w:ins w:id="29" w:author="Delia Flechas" w:date="2017-02-01T20:20:00Z">
        <w:r w:rsidR="001A67FA">
          <w:rPr>
            <w:rFonts w:ascii="Arial" w:hAnsi="Arial" w:cs="Arial"/>
            <w:lang w:val="es-ES"/>
          </w:rPr>
          <w:t>Es la primera vez que se corre el proceso: corre el proceso solo para el día.</w:t>
        </w:r>
      </w:ins>
    </w:p>
    <w:p w14:paraId="0AF46439" w14:textId="77777777" w:rsidR="00A23475" w:rsidRPr="00A23475" w:rsidRDefault="00A23475" w:rsidP="00D41F35">
      <w:pPr>
        <w:spacing w:line="276" w:lineRule="auto"/>
        <w:ind w:left="284"/>
        <w:jc w:val="both"/>
        <w:rPr>
          <w:rFonts w:ascii="Arial" w:hAnsi="Arial" w:cs="Arial"/>
        </w:rPr>
      </w:pPr>
    </w:p>
    <w:p w14:paraId="5CB5988D" w14:textId="77777777" w:rsidR="009118D7" w:rsidRPr="00A23475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14:paraId="3DAA3BC1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0" w:name="_Toc425771391"/>
      <w:r w:rsidRPr="00527AE1">
        <w:rPr>
          <w:sz w:val="22"/>
          <w:szCs w:val="22"/>
        </w:rPr>
        <w:t>Precondiciones</w:t>
      </w:r>
      <w:bookmarkEnd w:id="30"/>
    </w:p>
    <w:p w14:paraId="46C32F7C" w14:textId="77777777" w:rsidR="009118D7" w:rsidRDefault="00D41F35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del w:id="31" w:author="Delia Flechas" w:date="2017-02-01T20:20:00Z">
        <w:r w:rsidDel="001A67FA">
          <w:delText xml:space="preserve">El </w:delText>
        </w:r>
        <w:r w:rsidR="003A0468" w:rsidDel="001A67FA">
          <w:delText>ciudadano debe realizar el pago de la solicitud del CCM en los bancos que indica el recibo de pago generado.</w:delText>
        </w:r>
      </w:del>
      <w:ins w:id="32" w:author="Delia Flechas" w:date="2017-02-01T20:20:00Z">
        <w:r w:rsidR="001A67FA">
          <w:t>No aplica</w:t>
        </w:r>
      </w:ins>
    </w:p>
    <w:p w14:paraId="49016FC1" w14:textId="77777777"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14:paraId="5729126F" w14:textId="77777777"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14:paraId="5DB50590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3" w:name="_Toc425771392"/>
      <w:proofErr w:type="spellStart"/>
      <w:r w:rsidRPr="00527AE1">
        <w:rPr>
          <w:sz w:val="22"/>
          <w:szCs w:val="22"/>
        </w:rPr>
        <w:t>Postcondiciones</w:t>
      </w:r>
      <w:bookmarkEnd w:id="33"/>
      <w:proofErr w:type="spellEnd"/>
    </w:p>
    <w:p w14:paraId="04A34BF8" w14:textId="77777777" w:rsidR="009118D7" w:rsidRPr="00527AE1" w:rsidRDefault="00A23475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del w:id="34" w:author="Delia Flechas" w:date="2017-02-01T20:20:00Z">
        <w:r w:rsidDel="001A67FA">
          <w:rPr>
            <w:rFonts w:ascii="Arial" w:hAnsi="Arial" w:cs="Arial"/>
            <w:lang w:val="es-ES"/>
          </w:rPr>
          <w:delText>No aplica.</w:delText>
        </w:r>
      </w:del>
      <w:ins w:id="35" w:author="Delia Flechas" w:date="2017-02-01T20:20:00Z">
        <w:r w:rsidR="001A67FA">
          <w:rPr>
            <w:rFonts w:ascii="Arial" w:hAnsi="Arial" w:cs="Arial"/>
            <w:lang w:val="es-ES"/>
          </w:rPr>
          <w:t>Las solicitudes que hayan sido pagadas son actualizadas en su estado para continuar su tr</w:t>
        </w:r>
      </w:ins>
      <w:ins w:id="36" w:author="Delia Flechas" w:date="2017-02-01T20:21:00Z">
        <w:r w:rsidR="001A67FA">
          <w:rPr>
            <w:rFonts w:ascii="Arial" w:hAnsi="Arial" w:cs="Arial"/>
            <w:lang w:val="es-ES"/>
          </w:rPr>
          <w:t>ámite.</w:t>
        </w:r>
      </w:ins>
    </w:p>
    <w:p w14:paraId="07A616BB" w14:textId="77777777"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9C2A8CD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7" w:name="_Toc425771393"/>
      <w:r w:rsidRPr="00527AE1">
        <w:rPr>
          <w:sz w:val="22"/>
          <w:szCs w:val="22"/>
        </w:rPr>
        <w:t>Reglas de negocio</w:t>
      </w:r>
      <w:bookmarkEnd w:id="37"/>
    </w:p>
    <w:p w14:paraId="0BD2820A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14:paraId="25D36AA3" w14:textId="77777777"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14:paraId="3AAEC11D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8" w:name="_Toc425771394"/>
      <w:r w:rsidRPr="005805BB">
        <w:rPr>
          <w:sz w:val="22"/>
          <w:szCs w:val="22"/>
        </w:rPr>
        <w:t>Requerimientos Especiales</w:t>
      </w:r>
      <w:bookmarkEnd w:id="38"/>
    </w:p>
    <w:p w14:paraId="5D333D77" w14:textId="77777777" w:rsidR="009118D7" w:rsidRDefault="009118D7" w:rsidP="009118D7"/>
    <w:p w14:paraId="11C9E675" w14:textId="77777777" w:rsidR="009118D7" w:rsidRDefault="009118D7" w:rsidP="009118D7">
      <w:pPr>
        <w:spacing w:line="276" w:lineRule="auto"/>
      </w:pPr>
    </w:p>
    <w:p w14:paraId="099AE362" w14:textId="77777777" w:rsidR="009118D7" w:rsidRDefault="009118D7" w:rsidP="009118D7">
      <w:pPr>
        <w:spacing w:line="240" w:lineRule="auto"/>
        <w:ind w:left="1418"/>
      </w:pPr>
    </w:p>
    <w:p w14:paraId="1611E804" w14:textId="77777777" w:rsidR="009118D7" w:rsidRDefault="009118D7" w:rsidP="009118D7">
      <w:pPr>
        <w:spacing w:line="240" w:lineRule="auto"/>
        <w:ind w:left="1418"/>
      </w:pPr>
    </w:p>
    <w:p w14:paraId="47FEAAE2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9" w:name="_Toc425771395"/>
      <w:r w:rsidRPr="005805BB">
        <w:rPr>
          <w:sz w:val="22"/>
          <w:szCs w:val="22"/>
        </w:rPr>
        <w:t>Prototipo de Interfaz Gráfica</w:t>
      </w:r>
      <w:bookmarkEnd w:id="39"/>
    </w:p>
    <w:p w14:paraId="0FEE7A3E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14:paraId="4AD463B4" w14:textId="77777777" w:rsidR="009118D7" w:rsidRDefault="009118D7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14:paraId="5101DFA9" w14:textId="77777777"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14:paraId="4FEE261E" w14:textId="77777777"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14:paraId="7E3930ED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40" w:name="_Toc425771396"/>
      <w:r w:rsidRPr="005805BB">
        <w:rPr>
          <w:sz w:val="22"/>
          <w:szCs w:val="22"/>
        </w:rPr>
        <w:t>Aprobaciones</w:t>
      </w:r>
      <w:bookmarkEnd w:id="40"/>
    </w:p>
    <w:p w14:paraId="7316E0BE" w14:textId="77777777"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14:paraId="6D6033B2" w14:textId="77777777" w:rsidTr="00E20B84">
        <w:trPr>
          <w:jc w:val="center"/>
        </w:trPr>
        <w:tc>
          <w:tcPr>
            <w:tcW w:w="2515" w:type="dxa"/>
          </w:tcPr>
          <w:p w14:paraId="4FB8C18C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14:paraId="7DE600AE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14:paraId="7BB517D5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14:paraId="28B29A73" w14:textId="77777777" w:rsidTr="00E20B84">
        <w:trPr>
          <w:jc w:val="center"/>
        </w:trPr>
        <w:tc>
          <w:tcPr>
            <w:tcW w:w="2515" w:type="dxa"/>
          </w:tcPr>
          <w:p w14:paraId="1EAC347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14:paraId="4F659C5C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082C5B2E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52A41828" w14:textId="77777777" w:rsidTr="00E20B84">
        <w:trPr>
          <w:jc w:val="center"/>
        </w:trPr>
        <w:tc>
          <w:tcPr>
            <w:tcW w:w="2515" w:type="dxa"/>
          </w:tcPr>
          <w:p w14:paraId="66DC041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2195F027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102ABD12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0578AFDB" w14:textId="77777777" w:rsidTr="00E20B84">
        <w:trPr>
          <w:jc w:val="center"/>
        </w:trPr>
        <w:tc>
          <w:tcPr>
            <w:tcW w:w="2515" w:type="dxa"/>
          </w:tcPr>
          <w:p w14:paraId="7C3F8E5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2D44C1AD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41C6DF7E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14:paraId="01FF1830" w14:textId="77777777" w:rsidR="009118D7" w:rsidRDefault="009118D7" w:rsidP="009118D7"/>
    <w:p w14:paraId="324FA2AF" w14:textId="77777777" w:rsidR="009118D7" w:rsidRDefault="009118D7" w:rsidP="009118D7"/>
    <w:p w14:paraId="3420E4BA" w14:textId="77777777" w:rsidR="00005C19" w:rsidRDefault="00BE35A3"/>
    <w:sectPr w:rsidR="00005C19">
      <w:headerReference w:type="default" r:id="rId10"/>
      <w:footerReference w:type="defaul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Delia Flechas" w:date="2017-02-01T20:15:00Z" w:initials="DF">
    <w:p w14:paraId="24E1DD63" w14:textId="77777777" w:rsidR="001A67FA" w:rsidRDefault="001A67FA">
      <w:pPr>
        <w:pStyle w:val="Textocomentario"/>
      </w:pPr>
      <w:r>
        <w:rPr>
          <w:rStyle w:val="Refdecomentario"/>
        </w:rPr>
        <w:annotationRef/>
      </w:r>
      <w:proofErr w:type="gramStart"/>
      <w:r>
        <w:t>Por favor colocar como se valida… a través de un id?</w:t>
      </w:r>
      <w:proofErr w:type="gramEnd"/>
      <w:r>
        <w:t xml:space="preserve"> Que el trámite sea xxx </w:t>
      </w:r>
      <w:proofErr w:type="spellStart"/>
      <w:r>
        <w:t>etc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E1DD6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67DC5" w14:textId="77777777" w:rsidR="00BE35A3" w:rsidRDefault="00BE35A3" w:rsidP="009118D7">
      <w:pPr>
        <w:spacing w:line="240" w:lineRule="auto"/>
      </w:pPr>
      <w:r>
        <w:separator/>
      </w:r>
    </w:p>
  </w:endnote>
  <w:endnote w:type="continuationSeparator" w:id="0">
    <w:p w14:paraId="6B15A7D2" w14:textId="77777777" w:rsidR="00BE35A3" w:rsidRDefault="00BE35A3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14:paraId="2C56E209" w14:textId="77777777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14:paraId="309DDB41" w14:textId="77777777"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14:paraId="32F10DBA" w14:textId="77777777" w:rsidR="00C3447D" w:rsidRPr="00CA3205" w:rsidRDefault="00BE35A3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14:paraId="64A86C7D" w14:textId="39C893A5"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AF51B2">
            <w:rPr>
              <w:rFonts w:ascii="Arial" w:hAnsi="Arial" w:cs="Arial"/>
              <w:b/>
              <w:noProof/>
            </w:rPr>
            <w:t>1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AF51B2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14:paraId="1C2A38F5" w14:textId="77777777" w:rsidR="00B140EF" w:rsidRDefault="00BE35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1257F" w14:textId="77777777" w:rsidR="00BE35A3" w:rsidRDefault="00BE35A3" w:rsidP="009118D7">
      <w:pPr>
        <w:spacing w:line="240" w:lineRule="auto"/>
      </w:pPr>
      <w:r>
        <w:separator/>
      </w:r>
    </w:p>
  </w:footnote>
  <w:footnote w:type="continuationSeparator" w:id="0">
    <w:p w14:paraId="6C445735" w14:textId="77777777" w:rsidR="00BE35A3" w:rsidRDefault="00BE35A3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645A0" w14:textId="77777777" w:rsidR="00B140EF" w:rsidRDefault="00BE35A3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 w15:restartNumberingAfterBreak="0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 w15:restartNumberingAfterBreak="0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ia Flechas">
    <w15:presenceInfo w15:providerId="None" w15:userId="Delia Flech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1400AD"/>
    <w:rsid w:val="001A67FA"/>
    <w:rsid w:val="00222B66"/>
    <w:rsid w:val="00277BBD"/>
    <w:rsid w:val="003A0468"/>
    <w:rsid w:val="0043248D"/>
    <w:rsid w:val="004F228C"/>
    <w:rsid w:val="00773507"/>
    <w:rsid w:val="00783CCB"/>
    <w:rsid w:val="007F3242"/>
    <w:rsid w:val="007F5ECE"/>
    <w:rsid w:val="007F6C42"/>
    <w:rsid w:val="00815779"/>
    <w:rsid w:val="008F69F2"/>
    <w:rsid w:val="009118D7"/>
    <w:rsid w:val="00934C08"/>
    <w:rsid w:val="00990B53"/>
    <w:rsid w:val="009F3EEC"/>
    <w:rsid w:val="00A23475"/>
    <w:rsid w:val="00AB1F2A"/>
    <w:rsid w:val="00AF51B2"/>
    <w:rsid w:val="00BB4173"/>
    <w:rsid w:val="00BE35A3"/>
    <w:rsid w:val="00C54C8C"/>
    <w:rsid w:val="00CA1956"/>
    <w:rsid w:val="00D41F35"/>
    <w:rsid w:val="00D50FC6"/>
    <w:rsid w:val="00D72877"/>
    <w:rsid w:val="00DA6F3E"/>
    <w:rsid w:val="00DE4965"/>
    <w:rsid w:val="00E53AAA"/>
    <w:rsid w:val="00E8775A"/>
    <w:rsid w:val="00EC0A5E"/>
    <w:rsid w:val="00EF60C6"/>
    <w:rsid w:val="00F068A0"/>
    <w:rsid w:val="00F366EB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6681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TtuloCar">
    <w:name w:val="Título Car"/>
    <w:link w:val="Ttulo"/>
    <w:rsid w:val="009118D7"/>
    <w:rPr>
      <w:rFonts w:ascii="Arial" w:hAnsi="Arial"/>
      <w:b/>
      <w:sz w:val="36"/>
      <w:lang w:eastAsia="ar-SA"/>
    </w:rPr>
  </w:style>
  <w:style w:type="paragraph" w:styleId="Ttulo">
    <w:name w:val="Title"/>
    <w:basedOn w:val="Normal"/>
    <w:next w:val="Normal"/>
    <w:link w:val="TtuloCar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56708-B1DF-49CF-AB1F-DD313480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Delia Flechas</cp:lastModifiedBy>
  <cp:revision>3</cp:revision>
  <dcterms:created xsi:type="dcterms:W3CDTF">2017-02-02T01:21:00Z</dcterms:created>
  <dcterms:modified xsi:type="dcterms:W3CDTF">2017-02-02T01:21:00Z</dcterms:modified>
</cp:coreProperties>
</file>