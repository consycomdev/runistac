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984EA9">
        <w:rPr>
          <w:lang w:val="es-ES"/>
        </w:rPr>
        <w:t>5-TipoTransportador</w:t>
      </w:r>
    </w:p>
    <w:p w:rsidR="00BE63B8" w:rsidRPr="00493CF0" w:rsidRDefault="00BE63B8" w:rsidP="00493CF0">
      <w:pPr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</w:t>
      </w:r>
      <w:r w:rsidR="00984EA9">
        <w:rPr>
          <w:rFonts w:ascii="Arial" w:hAnsi="Arial" w:cs="Arial"/>
        </w:rPr>
        <w:t>os tipos de transportadores</w:t>
      </w:r>
      <w:r w:rsidR="008D0504">
        <w:rPr>
          <w:rFonts w:ascii="Arial" w:hAnsi="Arial" w:cs="Arial"/>
        </w:rPr>
        <w:t>, y</w:t>
      </w:r>
      <w:r w:rsidR="00402FEE">
        <w:rPr>
          <w:rFonts w:ascii="Arial" w:hAnsi="Arial" w:cs="Arial"/>
        </w:rPr>
        <w:t xml:space="preserve"> el número de </w:t>
      </w:r>
      <w:r w:rsidR="008D0504">
        <w:rPr>
          <w:rFonts w:ascii="Arial" w:hAnsi="Arial" w:cs="Arial"/>
        </w:rPr>
        <w:t xml:space="preserve">CCM </w:t>
      </w:r>
      <w:r w:rsidR="00402FEE">
        <w:rPr>
          <w:rFonts w:ascii="Arial" w:hAnsi="Arial" w:cs="Arial"/>
        </w:rPr>
        <w:t xml:space="preserve">que </w:t>
      </w:r>
      <w:r w:rsidR="004A24CF">
        <w:rPr>
          <w:rFonts w:ascii="Arial" w:hAnsi="Arial" w:cs="Arial"/>
        </w:rPr>
        <w:t xml:space="preserve"> </w:t>
      </w:r>
      <w:r w:rsidR="008D0504">
        <w:rPr>
          <w:rFonts w:ascii="Arial" w:hAnsi="Arial" w:cs="Arial"/>
        </w:rPr>
        <w:t>se requieren para una solicitud.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BE63B8" w:rsidRPr="00493CF0" w:rsidRDefault="00BE63B8" w:rsidP="00493CF0">
      <w:r>
        <w:t>-</w:t>
      </w:r>
      <w:r w:rsidRPr="00493CF0">
        <w:rPr>
          <w:rFonts w:ascii="Arial" w:hAnsi="Arial" w:cs="Arial"/>
        </w:rPr>
        <w:t>No aplica</w:t>
      </w:r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8D0504">
        <w:rPr>
          <w:rFonts w:ascii="Arial" w:hAnsi="Arial" w:cs="Arial"/>
        </w:rPr>
        <w:t>Tipo de Transportador</w:t>
      </w:r>
      <w:r w:rsidR="00CD7A81">
        <w:rPr>
          <w:rFonts w:ascii="Arial" w:hAnsi="Arial" w:cs="Arial"/>
        </w:rPr>
        <w:t xml:space="preserve">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</w:t>
      </w:r>
      <w:r w:rsidR="000974E2">
        <w:t>o Tipo de Transportador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 nuev</w:t>
      </w:r>
      <w:r w:rsidR="000974E2">
        <w:rPr>
          <w:rFonts w:ascii="Arial" w:hAnsi="Arial" w:cs="Arial"/>
          <w:lang w:val="es-ES"/>
        </w:rPr>
        <w:t>o</w:t>
      </w:r>
      <w:r w:rsidR="00531DB4">
        <w:rPr>
          <w:rFonts w:ascii="Arial" w:hAnsi="Arial" w:cs="Arial"/>
          <w:lang w:val="es-ES"/>
        </w:rPr>
        <w:t xml:space="preserve"> </w:t>
      </w:r>
      <w:r w:rsidR="000974E2">
        <w:rPr>
          <w:rFonts w:ascii="Arial" w:hAnsi="Arial" w:cs="Arial"/>
          <w:lang w:val="es-ES"/>
        </w:rPr>
        <w:t>Tipo de transportador</w:t>
      </w:r>
      <w:r>
        <w:rPr>
          <w:rFonts w:ascii="Arial" w:hAnsi="Arial" w:cs="Arial"/>
          <w:lang w:val="es-ES"/>
        </w:rPr>
        <w:t xml:space="preserve">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</w:t>
      </w:r>
      <w:r w:rsidR="00493CF0">
        <w:rPr>
          <w:rFonts w:ascii="Arial" w:hAnsi="Arial" w:cs="Arial"/>
        </w:rPr>
        <w:t xml:space="preserve"> </w:t>
      </w:r>
      <w:r w:rsidR="000974E2">
        <w:rPr>
          <w:rFonts w:ascii="Arial" w:hAnsi="Arial" w:cs="Arial"/>
        </w:rPr>
        <w:t>y cantidad de CCM permitidos para este tipo</w:t>
      </w:r>
      <w:r w:rsidR="00C51703" w:rsidRPr="00C51703">
        <w:rPr>
          <w:rFonts w:ascii="Arial" w:hAnsi="Arial" w:cs="Arial"/>
        </w:rPr>
        <w:t xml:space="preserve"> que </w:t>
      </w:r>
      <w:r w:rsidR="00493CF0">
        <w:rPr>
          <w:rFonts w:ascii="Arial" w:hAnsi="Arial" w:cs="Arial"/>
        </w:rPr>
        <w:t>es</w:t>
      </w:r>
      <w:r w:rsidR="00493CF0" w:rsidRPr="00C51703">
        <w:rPr>
          <w:rFonts w:ascii="Arial" w:hAnsi="Arial" w:cs="Arial"/>
        </w:rPr>
        <w:t xml:space="preserve"> </w:t>
      </w:r>
      <w:r w:rsidR="00C51703" w:rsidRPr="00C51703">
        <w:rPr>
          <w:rFonts w:ascii="Arial" w:hAnsi="Arial" w:cs="Arial"/>
        </w:rPr>
        <w:t>obligatorio</w:t>
      </w:r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4752F0" w:rsidP="009118D7">
      <w:pPr>
        <w:pStyle w:val="Ttulo2"/>
        <w:numPr>
          <w:ilvl w:val="1"/>
          <w:numId w:val="9"/>
        </w:numPr>
      </w:pPr>
      <w:r>
        <w:t xml:space="preserve">Funcionario </w:t>
      </w:r>
      <w:r w:rsidR="009118D7">
        <w:t xml:space="preserve">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2"/>
      <w:r w:rsidRPr="00527AE1">
        <w:rPr>
          <w:sz w:val="22"/>
          <w:szCs w:val="22"/>
        </w:rPr>
        <w:t>Postcondiciones</w:t>
      </w:r>
      <w:bookmarkEnd w:id="6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3"/>
      <w:r w:rsidRPr="00527AE1">
        <w:rPr>
          <w:sz w:val="22"/>
          <w:szCs w:val="22"/>
        </w:rPr>
        <w:t>Reglas de negocio</w:t>
      </w:r>
      <w:bookmarkEnd w:id="7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4"/>
      <w:r w:rsidRPr="005805BB">
        <w:rPr>
          <w:sz w:val="22"/>
          <w:szCs w:val="22"/>
        </w:rPr>
        <w:t>Requerimientos Especiales</w:t>
      </w:r>
      <w:bookmarkEnd w:id="8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5"/>
      <w:r w:rsidRPr="005805BB">
        <w:rPr>
          <w:sz w:val="22"/>
          <w:szCs w:val="22"/>
        </w:rPr>
        <w:t>Prototipo de Interfaz Gráfica</w:t>
      </w:r>
      <w:bookmarkEnd w:id="9"/>
    </w:p>
    <w:p w:rsidR="009118D7" w:rsidRDefault="00EB4785" w:rsidP="009118D7">
      <w:pPr>
        <w:spacing w:line="276" w:lineRule="auto"/>
        <w:ind w:left="284"/>
        <w:jc w:val="both"/>
        <w:rPr>
          <w:ins w:id="10" w:author="Daniela" w:date="2017-02-06T10:12:00Z"/>
          <w:rFonts w:ascii="Arial" w:hAnsi="Arial" w:cs="Arial"/>
          <w:color w:val="FF0000"/>
          <w:lang w:val="es-ES"/>
        </w:rPr>
      </w:pPr>
      <w:ins w:id="11" w:author="Daniela" w:date="2017-02-06T10:12:00Z">
        <w:r>
          <w:rPr>
            <w:noProof/>
            <w:lang w:eastAsia="es-CO"/>
          </w:rPr>
          <w:drawing>
            <wp:inline distT="0" distB="0" distL="0" distR="0" wp14:anchorId="36B42D24" wp14:editId="3AEF33FE">
              <wp:extent cx="5943600" cy="2307590"/>
              <wp:effectExtent l="0" t="0" r="0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3075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B4785" w:rsidRDefault="00EB4785" w:rsidP="009118D7">
      <w:pPr>
        <w:spacing w:line="276" w:lineRule="auto"/>
        <w:ind w:left="284"/>
        <w:jc w:val="both"/>
        <w:rPr>
          <w:ins w:id="12" w:author="Daniela" w:date="2017-02-06T10:12:00Z"/>
          <w:rFonts w:ascii="Arial" w:hAnsi="Arial" w:cs="Arial"/>
          <w:color w:val="FF0000"/>
          <w:lang w:val="es-ES"/>
        </w:rPr>
      </w:pPr>
      <w:ins w:id="13" w:author="Daniela" w:date="2017-02-06T10:12:00Z">
        <w:r>
          <w:rPr>
            <w:noProof/>
            <w:lang w:eastAsia="es-CO"/>
          </w:rPr>
          <w:drawing>
            <wp:inline distT="0" distB="0" distL="0" distR="0" wp14:anchorId="0B9EFF4A" wp14:editId="7CA34A66">
              <wp:extent cx="5943600" cy="2556510"/>
              <wp:effectExtent l="0" t="0" r="0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56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B4785" w:rsidRDefault="00EB4785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  <w:ins w:id="14" w:author="Daniela" w:date="2017-02-06T10:13:00Z">
        <w:r>
          <w:rPr>
            <w:noProof/>
            <w:lang w:eastAsia="es-CO"/>
          </w:rPr>
          <w:lastRenderedPageBreak/>
          <w:drawing>
            <wp:inline distT="0" distB="0" distL="0" distR="0" wp14:anchorId="6626F6CD" wp14:editId="3069AD9C">
              <wp:extent cx="5943600" cy="2600960"/>
              <wp:effectExtent l="0" t="0" r="0" b="889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00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15" w:name="_GoBack"/>
      <w:bookmarkEnd w:id="15"/>
    </w:p>
    <w:p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6" w:name="_Toc425771396"/>
      <w:r w:rsidRPr="005805BB">
        <w:rPr>
          <w:sz w:val="22"/>
          <w:szCs w:val="22"/>
        </w:rPr>
        <w:t>Aprobaciones</w:t>
      </w:r>
      <w:bookmarkEnd w:id="16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356E5A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E5A" w:rsidRDefault="00356E5A" w:rsidP="009118D7">
      <w:pPr>
        <w:spacing w:line="240" w:lineRule="auto"/>
      </w:pPr>
      <w:r>
        <w:separator/>
      </w:r>
    </w:p>
  </w:endnote>
  <w:endnote w:type="continuationSeparator" w:id="0">
    <w:p w:rsidR="00356E5A" w:rsidRDefault="00356E5A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356E5A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B4785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B4785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356E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E5A" w:rsidRDefault="00356E5A" w:rsidP="009118D7">
      <w:pPr>
        <w:spacing w:line="240" w:lineRule="auto"/>
      </w:pPr>
      <w:r>
        <w:separator/>
      </w:r>
    </w:p>
  </w:footnote>
  <w:footnote w:type="continuationSeparator" w:id="0">
    <w:p w:rsidR="00356E5A" w:rsidRDefault="00356E5A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356E5A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0974E2"/>
    <w:rsid w:val="00222B66"/>
    <w:rsid w:val="00342DE0"/>
    <w:rsid w:val="00356E5A"/>
    <w:rsid w:val="00402FEE"/>
    <w:rsid w:val="0043248D"/>
    <w:rsid w:val="004752F0"/>
    <w:rsid w:val="00493CF0"/>
    <w:rsid w:val="004A24CF"/>
    <w:rsid w:val="004F228C"/>
    <w:rsid w:val="00510203"/>
    <w:rsid w:val="00531DB4"/>
    <w:rsid w:val="00581522"/>
    <w:rsid w:val="00610F3D"/>
    <w:rsid w:val="00713DAC"/>
    <w:rsid w:val="00773507"/>
    <w:rsid w:val="00783CCB"/>
    <w:rsid w:val="007F3242"/>
    <w:rsid w:val="007F6C42"/>
    <w:rsid w:val="00815779"/>
    <w:rsid w:val="008D0504"/>
    <w:rsid w:val="008F69F2"/>
    <w:rsid w:val="009118D7"/>
    <w:rsid w:val="00984EA9"/>
    <w:rsid w:val="00990B53"/>
    <w:rsid w:val="009F3EEC"/>
    <w:rsid w:val="00A23475"/>
    <w:rsid w:val="00AB1F2A"/>
    <w:rsid w:val="00AE02E7"/>
    <w:rsid w:val="00BB4173"/>
    <w:rsid w:val="00BE63B8"/>
    <w:rsid w:val="00C35BC1"/>
    <w:rsid w:val="00C50E4F"/>
    <w:rsid w:val="00C51703"/>
    <w:rsid w:val="00C54C8C"/>
    <w:rsid w:val="00CA1956"/>
    <w:rsid w:val="00CD7A81"/>
    <w:rsid w:val="00D41F35"/>
    <w:rsid w:val="00D50FC6"/>
    <w:rsid w:val="00DA6F3E"/>
    <w:rsid w:val="00DE4965"/>
    <w:rsid w:val="00E53AAA"/>
    <w:rsid w:val="00EB4785"/>
    <w:rsid w:val="00EC0A5E"/>
    <w:rsid w:val="00EF60C6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6DA6-33A3-4421-9689-B35ACD50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2017-02-01T18:41:00Z</dcterms:created>
  <dcterms:modified xsi:type="dcterms:W3CDTF">2017-02-06T15:13:00Z</dcterms:modified>
</cp:coreProperties>
</file>