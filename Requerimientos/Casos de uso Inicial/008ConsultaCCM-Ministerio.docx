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5A3207">
        <w:rPr>
          <w:lang w:val="es-ES"/>
        </w:rPr>
        <w:t>08</w:t>
      </w:r>
      <w:r w:rsidRPr="00F0140C">
        <w:rPr>
          <w:lang w:val="es-ES"/>
        </w:rPr>
        <w:t xml:space="preserve">- </w:t>
      </w:r>
      <w:r w:rsidR="005A3207">
        <w:rPr>
          <w:lang w:val="es-ES"/>
        </w:rPr>
        <w:t>ConsultaCCM-Ministerio</w:t>
      </w:r>
    </w:p>
    <w:p w:rsidR="009118D7" w:rsidRPr="00097840" w:rsidRDefault="009118D7" w:rsidP="009118D7">
      <w:pPr>
        <w:spacing w:line="276" w:lineRule="auto"/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822CE0">
        <w:rPr>
          <w:rFonts w:ascii="Arial" w:hAnsi="Arial" w:cs="Arial"/>
        </w:rPr>
        <w:t xml:space="preserve">al </w:t>
      </w:r>
      <w:r w:rsidR="005A3207">
        <w:rPr>
          <w:rFonts w:ascii="Arial" w:hAnsi="Arial" w:cs="Arial"/>
        </w:rPr>
        <w:t xml:space="preserve">funcionario de Ministerio </w:t>
      </w:r>
      <w:r w:rsidR="00822CE0">
        <w:rPr>
          <w:rFonts w:ascii="Arial" w:hAnsi="Arial" w:cs="Arial"/>
        </w:rPr>
        <w:t xml:space="preserve">realizar la consulta de CCM, a través del Portal </w:t>
      </w:r>
      <w:r w:rsidR="005A3207">
        <w:rPr>
          <w:rFonts w:ascii="Arial" w:hAnsi="Arial" w:cs="Arial"/>
        </w:rPr>
        <w:t>HQ-RUNT.</w:t>
      </w:r>
    </w:p>
    <w:p w:rsidR="009118D7" w:rsidRPr="00390A03" w:rsidRDefault="009118D7" w:rsidP="009118D7">
      <w:pPr>
        <w:rPr>
          <w:rFonts w:ascii="Arial" w:hAnsi="Arial" w:cs="Arial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:rsidR="009118D7" w:rsidRPr="00D379B4" w:rsidRDefault="005A3207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Ministerio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5A3207" w:rsidRPr="00D379B4" w:rsidTr="009D4057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D379B4" w:rsidRDefault="005A3207" w:rsidP="009D4057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379B4">
              <w:rPr>
                <w:rFonts w:ascii="Arial" w:hAnsi="Arial" w:cs="Arial"/>
                <w:b/>
                <w:bCs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5A3207" w:rsidP="009D4057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815779">
              <w:rPr>
                <w:rFonts w:ascii="Arial" w:hAnsi="Arial" w:cs="Arial"/>
                <w:b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D379B4" w:rsidRDefault="005A3207" w:rsidP="009D4057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207" w:rsidRPr="00D379B4" w:rsidRDefault="005A3207" w:rsidP="009D4057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5A3207" w:rsidRPr="00D379B4" w:rsidTr="009D405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212269" w:rsidRDefault="005A3207" w:rsidP="009D405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Fecha cancelación inicio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43290F" w:rsidP="009D40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212269" w:rsidRDefault="00224A7A" w:rsidP="009D4057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207" w:rsidRPr="00212269" w:rsidRDefault="00A55DC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Corresponde a la fecha de inicio del rango de cancelación de vehículo</w:t>
            </w:r>
          </w:p>
        </w:tc>
      </w:tr>
      <w:tr w:rsidR="005A3207" w:rsidRPr="00D379B4" w:rsidTr="009D405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212269" w:rsidRDefault="005A3207" w:rsidP="009D4057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Fecha cancelación fin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43290F" w:rsidP="009D4057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212269" w:rsidRDefault="00224A7A" w:rsidP="009D4057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3207" w:rsidRPr="00212269" w:rsidRDefault="00A55DCC" w:rsidP="009D4057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Corresponde a la fecha de fin del rango de cancelación de vehículo</w:t>
            </w:r>
          </w:p>
        </w:tc>
      </w:tr>
      <w:tr w:rsidR="005A3207" w:rsidRPr="00D379B4" w:rsidTr="009D405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Pr="0011021F" w:rsidRDefault="005A3207" w:rsidP="009D4057">
            <w:pPr>
              <w:spacing w:line="240" w:lineRule="auto"/>
              <w:rPr>
                <w:rFonts w:ascii="Arial" w:hAnsi="Arial" w:cs="Arial"/>
                <w:iCs/>
                <w:color w:val="000000"/>
                <w:highlight w:val="yellow"/>
              </w:rPr>
            </w:pPr>
            <w:r>
              <w:rPr>
                <w:rFonts w:ascii="Arial" w:hAnsi="Arial" w:cs="Arial"/>
                <w:iCs/>
                <w:lang w:val="es-ES"/>
              </w:rPr>
              <w:t>Motivo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43290F" w:rsidP="009D4057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A3207" w:rsidRDefault="00224A7A" w:rsidP="00224A7A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szCs w:val="22"/>
              </w:rPr>
              <w:t xml:space="preserve">Lista de selección única con los tipos de motivo de cancelación que se permiten para la generación del CCM, los valores deben ser: Desintegración física total con fines de reconocimiento económico, desintegración física total con fines de reposición y reconocimiento económico y desintegración física total con fines de reposición.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Default="00224A7A" w:rsidP="009D4057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Corresponde a los motivos de cancelación de un vehículo con el cual se genera un CCM.</w:t>
            </w:r>
          </w:p>
        </w:tc>
      </w:tr>
      <w:tr w:rsidR="005A3207" w:rsidRPr="00D379B4" w:rsidTr="009D405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3207" w:rsidRDefault="005A3207" w:rsidP="009D4057">
            <w:pPr>
              <w:spacing w:line="240" w:lineRule="auto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Estado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Pr="00815779" w:rsidRDefault="0043290F" w:rsidP="009D4057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N</w:t>
            </w:r>
            <w:bookmarkStart w:id="3" w:name="_GoBack"/>
            <w:bookmarkEnd w:id="3"/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A3207" w:rsidRDefault="00224A7A" w:rsidP="009D4057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Lista de selección única con los estados en los que puede estar un 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07" w:rsidRDefault="00224A7A" w:rsidP="009D4057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Corresponde a los estados en los que puede estar un CCM</w:t>
            </w:r>
          </w:p>
        </w:tc>
      </w:tr>
    </w:tbl>
    <w:p w:rsidR="009118D7" w:rsidRPr="00D379B4" w:rsidRDefault="009118D7" w:rsidP="00182597">
      <w:pPr>
        <w:pStyle w:val="Prrafodelista"/>
        <w:numPr>
          <w:ilvl w:val="0"/>
          <w:numId w:val="14"/>
        </w:numPr>
      </w:pPr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2"/>
      <w:r w:rsidRPr="00D379B4">
        <w:rPr>
          <w:sz w:val="22"/>
          <w:szCs w:val="22"/>
        </w:rPr>
        <w:t>Flujo básico de eventos</w:t>
      </w:r>
      <w:bookmarkEnd w:id="4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5A3207">
        <w:rPr>
          <w:rFonts w:ascii="Arial" w:hAnsi="Arial" w:cs="Arial"/>
        </w:rPr>
        <w:t>funcionario de Ministerio</w:t>
      </w:r>
      <w:r>
        <w:rPr>
          <w:rFonts w:ascii="Arial" w:hAnsi="Arial" w:cs="Arial"/>
        </w:rPr>
        <w:t xml:space="preserve"> ingresa a la opción “</w:t>
      </w:r>
      <w:r w:rsidR="00182597">
        <w:rPr>
          <w:rFonts w:ascii="Arial" w:hAnsi="Arial" w:cs="Arial"/>
        </w:rPr>
        <w:t>Consulta CCM</w:t>
      </w:r>
      <w:r w:rsidRPr="00390A03">
        <w:rPr>
          <w:rFonts w:ascii="Arial" w:hAnsi="Arial" w:cs="Arial"/>
        </w:rPr>
        <w:t>”</w:t>
      </w:r>
      <w:r w:rsidR="00BB4173">
        <w:rPr>
          <w:rFonts w:ascii="Arial" w:hAnsi="Arial" w:cs="Arial"/>
        </w:rPr>
        <w:t xml:space="preserve"> en el Portal </w:t>
      </w:r>
      <w:r w:rsidR="00224A7A">
        <w:rPr>
          <w:rFonts w:ascii="Arial" w:hAnsi="Arial" w:cs="Arial"/>
        </w:rPr>
        <w:t>HQ-RUNT.</w:t>
      </w:r>
    </w:p>
    <w:p w:rsidR="00B85E03" w:rsidRPr="00B85E03" w:rsidRDefault="00224A7A" w:rsidP="00B85E03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</w:t>
      </w:r>
      <w:r>
        <w:rPr>
          <w:rFonts w:ascii="Arial" w:hAnsi="Arial" w:cs="Arial"/>
        </w:rPr>
        <w:t xml:space="preserve">despliega </w:t>
      </w:r>
      <w:r w:rsidRPr="00390A03">
        <w:rPr>
          <w:rFonts w:ascii="Arial" w:hAnsi="Arial" w:cs="Arial"/>
        </w:rPr>
        <w:t>un formulario con los campos descritos en la sección “3. Entradas” de este documento</w:t>
      </w:r>
    </w:p>
    <w:p w:rsidR="00B85E03" w:rsidRDefault="00B85E03" w:rsidP="00B85E0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El funcionario de Ministerio indica la fecha de cancelación inicial</w:t>
      </w:r>
    </w:p>
    <w:p w:rsidR="00B85E03" w:rsidRDefault="00B85E03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funcionario de Ministerio Indica la fecha de cancelación final</w:t>
      </w:r>
    </w:p>
    <w:p w:rsidR="00B85E03" w:rsidRDefault="00B85E03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funcionario de Ministerio selecciona el motivo de cancelación</w:t>
      </w:r>
    </w:p>
    <w:p w:rsidR="00B85E03" w:rsidRDefault="00B85E03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funcionario de ministerio selecciona el estado del CCM</w:t>
      </w:r>
    </w:p>
    <w:p w:rsidR="00B85E03" w:rsidRDefault="00B85E03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funcionario de Ministerio selecciona la opción Consultar</w:t>
      </w:r>
    </w:p>
    <w:p w:rsidR="006F7ABE" w:rsidRDefault="006F7ABE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recupera la información de los CCM registrados que cumplan las validaciones anteriores.</w:t>
      </w:r>
    </w:p>
    <w:p w:rsidR="00DD4686" w:rsidRDefault="00DD4686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termina la ejecución del caso de uso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83"/>
      <w:r w:rsidRPr="00527AE1">
        <w:rPr>
          <w:sz w:val="22"/>
          <w:szCs w:val="22"/>
        </w:rPr>
        <w:t>Flujos alternativos</w:t>
      </w:r>
      <w:bookmarkEnd w:id="5"/>
    </w:p>
    <w:p w:rsidR="00DD4686" w:rsidRDefault="001854FB" w:rsidP="00CC33C9">
      <w:pPr>
        <w:pStyle w:val="Prrafodelista"/>
        <w:spacing w:line="276" w:lineRule="auto"/>
        <w:jc w:val="both"/>
        <w:rPr>
          <w:b/>
        </w:rPr>
      </w:pPr>
      <w:r w:rsidRPr="00CC33C9">
        <w:rPr>
          <w:b/>
        </w:rPr>
        <w:t>5.1</w:t>
      </w:r>
      <w:r w:rsidR="00DD4686">
        <w:rPr>
          <w:b/>
        </w:rPr>
        <w:t xml:space="preserve"> Información de filtro no ingresada</w:t>
      </w:r>
    </w:p>
    <w:p w:rsidR="00A23475" w:rsidRDefault="001854FB" w:rsidP="00CC33C9">
      <w:pPr>
        <w:pStyle w:val="Prrafodelista"/>
        <w:spacing w:line="276" w:lineRule="auto"/>
        <w:jc w:val="both"/>
      </w:pPr>
      <w:r>
        <w:t xml:space="preserve"> Si en el paso </w:t>
      </w:r>
      <w:r w:rsidR="00DD4686">
        <w:t xml:space="preserve">7 </w:t>
      </w:r>
      <w:r>
        <w:t xml:space="preserve"> del flujo básico de eventos</w:t>
      </w:r>
      <w:r w:rsidR="00DD4686">
        <w:t>, el funcionario no ha ingresado los filtros, el sistema recupera la información de todos los CCM generados</w:t>
      </w:r>
      <w:r w:rsidR="006F7ABE">
        <w:t xml:space="preserve"> a la fecha de la consulta</w:t>
      </w:r>
      <w:r>
        <w:t>.</w:t>
      </w:r>
    </w:p>
    <w:p w:rsidR="006F7ABE" w:rsidRDefault="006F7ABE" w:rsidP="00CC33C9">
      <w:pPr>
        <w:pStyle w:val="Prrafodelista"/>
        <w:spacing w:line="276" w:lineRule="auto"/>
        <w:jc w:val="both"/>
      </w:pPr>
    </w:p>
    <w:p w:rsidR="006F7ABE" w:rsidRPr="006F7ABE" w:rsidRDefault="006F7ABE" w:rsidP="00CC33C9">
      <w:pPr>
        <w:pStyle w:val="Prrafodelista"/>
        <w:spacing w:line="276" w:lineRule="auto"/>
        <w:jc w:val="both"/>
        <w:rPr>
          <w:b/>
        </w:rPr>
      </w:pPr>
      <w:r w:rsidRPr="006F7ABE">
        <w:rPr>
          <w:b/>
        </w:rPr>
        <w:t>5.2 Ver detalle</w:t>
      </w:r>
    </w:p>
    <w:p w:rsidR="006F7ABE" w:rsidRDefault="006F7ABE" w:rsidP="00CC33C9">
      <w:pPr>
        <w:pStyle w:val="Prrafodelista"/>
        <w:spacing w:line="276" w:lineRule="auto"/>
        <w:jc w:val="both"/>
      </w:pPr>
      <w:r>
        <w:t>Si en el paso 8 el sistema recupera CCM que se encuentren en estado UTILIZADO, el sistema realiza lo siguiente</w:t>
      </w:r>
    </w:p>
    <w:p w:rsidR="006F7ABE" w:rsidRDefault="006F7ABE" w:rsidP="006F7ABE">
      <w:pPr>
        <w:pStyle w:val="Prrafodelista"/>
        <w:numPr>
          <w:ilvl w:val="3"/>
          <w:numId w:val="5"/>
        </w:numPr>
        <w:spacing w:line="276" w:lineRule="auto"/>
        <w:jc w:val="both"/>
      </w:pPr>
      <w:r>
        <w:t>Habilita una opción de ver detalle del registro que se encuentra en estado.</w:t>
      </w:r>
    </w:p>
    <w:p w:rsidR="006F7ABE" w:rsidRPr="001854FB" w:rsidRDefault="006F7ABE" w:rsidP="006F7ABE">
      <w:pPr>
        <w:pStyle w:val="Prrafodelista"/>
        <w:numPr>
          <w:ilvl w:val="3"/>
          <w:numId w:val="5"/>
        </w:numPr>
        <w:spacing w:line="276" w:lineRule="auto"/>
        <w:jc w:val="both"/>
      </w:pPr>
      <w:r>
        <w:t>Al seleccionar ver detalle, el sistema abre una nueva ventana con la información del detalle del CCM.</w:t>
      </w:r>
    </w:p>
    <w:p w:rsidR="009118D7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DD4686" w:rsidRPr="00A23475" w:rsidRDefault="00DD4686" w:rsidP="009118D7">
      <w:pPr>
        <w:tabs>
          <w:tab w:val="left" w:pos="5580"/>
        </w:tabs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1"/>
      <w:r w:rsidRPr="00527AE1">
        <w:rPr>
          <w:sz w:val="22"/>
          <w:szCs w:val="22"/>
        </w:rPr>
        <w:t>Precondiciones</w:t>
      </w:r>
      <w:bookmarkEnd w:id="6"/>
    </w:p>
    <w:p w:rsidR="009118D7" w:rsidRDefault="001854FB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</w:t>
      </w:r>
      <w:r w:rsidR="00D41F35">
        <w:t>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2"/>
      <w:r w:rsidRPr="00527AE1">
        <w:rPr>
          <w:sz w:val="22"/>
          <w:szCs w:val="22"/>
        </w:rPr>
        <w:t>Postcondiciones</w:t>
      </w:r>
      <w:bookmarkEnd w:id="7"/>
    </w:p>
    <w:p w:rsidR="009118D7" w:rsidRPr="00527AE1" w:rsidRDefault="001854FB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</w:t>
      </w:r>
      <w:r w:rsidR="006F7ABE">
        <w:rPr>
          <w:rFonts w:ascii="Arial" w:hAnsi="Arial" w:cs="Arial"/>
          <w:lang w:val="es-ES"/>
        </w:rPr>
        <w:t>El funcionario de Ministerio obtiene la información de la consulta realizada</w:t>
      </w:r>
      <w:r>
        <w:rPr>
          <w:rFonts w:ascii="Arial" w:hAnsi="Arial" w:cs="Arial"/>
          <w:lang w:val="es-ES"/>
        </w:rPr>
        <w:t>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3"/>
      <w:r w:rsidRPr="00527AE1">
        <w:rPr>
          <w:sz w:val="22"/>
          <w:szCs w:val="22"/>
        </w:rPr>
        <w:t>Reglas de negocio</w:t>
      </w:r>
      <w:bookmarkEnd w:id="8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4"/>
      <w:r w:rsidRPr="005805BB">
        <w:rPr>
          <w:sz w:val="22"/>
          <w:szCs w:val="22"/>
        </w:rPr>
        <w:t>Requerimientos Especiales</w:t>
      </w:r>
      <w:bookmarkEnd w:id="9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5"/>
      <w:r w:rsidRPr="005805BB">
        <w:rPr>
          <w:sz w:val="22"/>
          <w:szCs w:val="22"/>
        </w:rPr>
        <w:t>Prototipo de Interfaz Gráfica</w:t>
      </w:r>
      <w:bookmarkEnd w:id="10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:rsidR="00C54C8C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1" w:name="_Toc425771396"/>
      <w:r w:rsidRPr="005805BB">
        <w:rPr>
          <w:sz w:val="22"/>
          <w:szCs w:val="22"/>
        </w:rPr>
        <w:t>Aprobaciones</w:t>
      </w:r>
      <w:bookmarkEnd w:id="11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F64E68"/>
    <w:sectPr w:rsidR="00005C19">
      <w:headerReference w:type="default" r:id="rId8"/>
      <w:foot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E68" w:rsidRDefault="00F64E68" w:rsidP="009118D7">
      <w:pPr>
        <w:spacing w:line="240" w:lineRule="auto"/>
      </w:pPr>
      <w:r>
        <w:separator/>
      </w:r>
    </w:p>
  </w:endnote>
  <w:endnote w:type="continuationSeparator" w:id="0">
    <w:p w:rsidR="00F64E68" w:rsidRDefault="00F64E68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F64E68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43290F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43290F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F64E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E68" w:rsidRDefault="00F64E68" w:rsidP="009118D7">
      <w:pPr>
        <w:spacing w:line="240" w:lineRule="auto"/>
      </w:pPr>
      <w:r>
        <w:separator/>
      </w:r>
    </w:p>
  </w:footnote>
  <w:footnote w:type="continuationSeparator" w:id="0">
    <w:p w:rsidR="00F64E68" w:rsidRDefault="00F64E68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F64E68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BC94DDD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2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0"/>
  </w:num>
  <w:num w:numId="10">
    <w:abstractNumId w:val="12"/>
  </w:num>
  <w:num w:numId="11">
    <w:abstractNumId w:val="13"/>
  </w:num>
  <w:num w:numId="12">
    <w:abstractNumId w:val="8"/>
  </w:num>
  <w:num w:numId="13">
    <w:abstractNumId w:val="1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82597"/>
    <w:rsid w:val="001854FB"/>
    <w:rsid w:val="001A6640"/>
    <w:rsid w:val="00222B66"/>
    <w:rsid w:val="00224A7A"/>
    <w:rsid w:val="00345E5A"/>
    <w:rsid w:val="0043248D"/>
    <w:rsid w:val="0043290F"/>
    <w:rsid w:val="004F228C"/>
    <w:rsid w:val="005A3207"/>
    <w:rsid w:val="00691B78"/>
    <w:rsid w:val="006F7ABE"/>
    <w:rsid w:val="00773507"/>
    <w:rsid w:val="00783CCB"/>
    <w:rsid w:val="007A6DE7"/>
    <w:rsid w:val="007F3242"/>
    <w:rsid w:val="007F6C42"/>
    <w:rsid w:val="00815779"/>
    <w:rsid w:val="00822CE0"/>
    <w:rsid w:val="008F69F2"/>
    <w:rsid w:val="009118D7"/>
    <w:rsid w:val="00990B53"/>
    <w:rsid w:val="009F3EEC"/>
    <w:rsid w:val="00A212DD"/>
    <w:rsid w:val="00A23475"/>
    <w:rsid w:val="00A55DCC"/>
    <w:rsid w:val="00AA3399"/>
    <w:rsid w:val="00AB1F2A"/>
    <w:rsid w:val="00B85E03"/>
    <w:rsid w:val="00BB4173"/>
    <w:rsid w:val="00C54C8C"/>
    <w:rsid w:val="00CA1956"/>
    <w:rsid w:val="00CC33C9"/>
    <w:rsid w:val="00D41F35"/>
    <w:rsid w:val="00D50FC6"/>
    <w:rsid w:val="00DA6F3E"/>
    <w:rsid w:val="00DD4686"/>
    <w:rsid w:val="00DE4965"/>
    <w:rsid w:val="00E53AAA"/>
    <w:rsid w:val="00EC0A5E"/>
    <w:rsid w:val="00EF60C6"/>
    <w:rsid w:val="00F366EB"/>
    <w:rsid w:val="00F64E68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4FF29-426B-4D88-82D3-CD21126D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7</cp:revision>
  <dcterms:created xsi:type="dcterms:W3CDTF">2017-02-01T18:41:00Z</dcterms:created>
  <dcterms:modified xsi:type="dcterms:W3CDTF">2017-02-02T23:41:00Z</dcterms:modified>
</cp:coreProperties>
</file>