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509D2" w14:textId="3BF94B20" w:rsidR="009118D7" w:rsidRDefault="009118D7" w:rsidP="009118D7">
      <w:pPr>
        <w:pStyle w:val="a"/>
        <w:tabs>
          <w:tab w:val="left" w:pos="480"/>
          <w:tab w:val="right" w:pos="9360"/>
        </w:tabs>
        <w:spacing w:line="276" w:lineRule="auto"/>
        <w:jc w:val="both"/>
        <w:rPr>
          <w:lang w:val="es-ES"/>
        </w:rPr>
      </w:pPr>
      <w:r>
        <w:t>Especificación de caso de uso:</w:t>
      </w:r>
      <w:r>
        <w:fldChar w:fldCharType="begin"/>
      </w:r>
      <w:r>
        <w:instrText xml:space="preserve"> TITLE </w:instrText>
      </w:r>
      <w:r>
        <w:fldChar w:fldCharType="end"/>
      </w:r>
      <w:r>
        <w:t xml:space="preserve"> </w:t>
      </w:r>
      <w:r>
        <w:rPr>
          <w:lang w:val="es-ES"/>
        </w:rPr>
        <w:t>0</w:t>
      </w:r>
      <w:r w:rsidR="00686F03">
        <w:rPr>
          <w:lang w:val="es-ES"/>
        </w:rPr>
        <w:t>05</w:t>
      </w:r>
      <w:r w:rsidRPr="00F0140C">
        <w:rPr>
          <w:lang w:val="es-ES"/>
        </w:rPr>
        <w:t>-</w:t>
      </w:r>
      <w:r w:rsidR="00686F03">
        <w:rPr>
          <w:lang w:val="es-ES"/>
        </w:rPr>
        <w:t>RegistrarPagoCertificado</w:t>
      </w:r>
    </w:p>
    <w:p w14:paraId="2B9679AF" w14:textId="77777777" w:rsidR="009118D7" w:rsidRPr="00097840" w:rsidRDefault="009118D7" w:rsidP="009118D7">
      <w:pPr>
        <w:spacing w:line="276" w:lineRule="auto"/>
        <w:rPr>
          <w:lang w:val="es-ES"/>
        </w:rPr>
      </w:pPr>
    </w:p>
    <w:p w14:paraId="46C6F17C" w14:textId="77777777" w:rsidR="009118D7" w:rsidRPr="00E416B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0" w:name="_Toc425771379"/>
      <w:r w:rsidRPr="00E416B7">
        <w:rPr>
          <w:sz w:val="22"/>
          <w:szCs w:val="22"/>
        </w:rPr>
        <w:t>Breve descripción</w:t>
      </w:r>
      <w:bookmarkEnd w:id="0"/>
    </w:p>
    <w:p w14:paraId="592B03C1" w14:textId="247CF94C" w:rsidR="009118D7" w:rsidRPr="00390A03" w:rsidRDefault="009118D7" w:rsidP="009118D7">
      <w:pPr>
        <w:rPr>
          <w:rFonts w:ascii="Arial" w:hAnsi="Arial" w:cs="Arial"/>
        </w:rPr>
      </w:pPr>
      <w:r w:rsidRPr="00390A03">
        <w:rPr>
          <w:rFonts w:ascii="Arial" w:hAnsi="Arial" w:cs="Arial"/>
        </w:rPr>
        <w:t xml:space="preserve">Este caso de uso permite </w:t>
      </w:r>
      <w:r w:rsidR="00C85E4D">
        <w:rPr>
          <w:rFonts w:ascii="Arial" w:hAnsi="Arial" w:cs="Arial"/>
        </w:rPr>
        <w:t>al ciudadano,</w:t>
      </w:r>
      <w:r w:rsidR="00686F03">
        <w:rPr>
          <w:rFonts w:ascii="Arial" w:hAnsi="Arial" w:cs="Arial"/>
        </w:rPr>
        <w:t xml:space="preserve"> registrar los pagos que realice de las solicitudes de CCM</w:t>
      </w:r>
      <w:r w:rsidR="00C85E4D">
        <w:rPr>
          <w:rFonts w:ascii="Arial" w:hAnsi="Arial" w:cs="Arial"/>
        </w:rPr>
        <w:t>,</w:t>
      </w:r>
      <w:r w:rsidR="00C85E4D" w:rsidRPr="00C85E4D">
        <w:rPr>
          <w:rFonts w:ascii="Arial" w:hAnsi="Arial" w:cs="Arial"/>
        </w:rPr>
        <w:t xml:space="preserve"> </w:t>
      </w:r>
      <w:r w:rsidR="00C85E4D">
        <w:rPr>
          <w:rFonts w:ascii="Arial" w:hAnsi="Arial" w:cs="Arial"/>
        </w:rPr>
        <w:t>a través del Portal Ciudadano del RUN</w:t>
      </w:r>
      <w:r w:rsidR="00C9302E">
        <w:rPr>
          <w:rFonts w:ascii="Arial" w:hAnsi="Arial" w:cs="Arial"/>
        </w:rPr>
        <w:t>T</w:t>
      </w:r>
      <w:r w:rsidRPr="00390A03">
        <w:rPr>
          <w:rFonts w:ascii="Arial" w:hAnsi="Arial" w:cs="Arial"/>
        </w:rPr>
        <w:t>.</w:t>
      </w:r>
    </w:p>
    <w:p w14:paraId="623BD78E" w14:textId="77777777" w:rsidR="009118D7" w:rsidRPr="00390A03" w:rsidRDefault="009118D7" w:rsidP="009118D7">
      <w:pPr>
        <w:rPr>
          <w:rFonts w:ascii="Arial" w:hAnsi="Arial" w:cs="Arial"/>
        </w:rPr>
      </w:pPr>
    </w:p>
    <w:p w14:paraId="2CC957A0" w14:textId="282A3146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1" w:name="_Toc425771380"/>
      <w:r w:rsidRPr="005805BB">
        <w:rPr>
          <w:sz w:val="22"/>
          <w:szCs w:val="22"/>
        </w:rPr>
        <w:t>Actores</w:t>
      </w:r>
      <w:bookmarkEnd w:id="1"/>
    </w:p>
    <w:p w14:paraId="43336453" w14:textId="141A7EE1" w:rsidR="009118D7" w:rsidRPr="00D379B4" w:rsidRDefault="00C85E4D" w:rsidP="009118D7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Ciudadano</w:t>
      </w:r>
    </w:p>
    <w:p w14:paraId="259C9DC5" w14:textId="77777777" w:rsidR="009118D7" w:rsidRPr="00D379B4" w:rsidRDefault="009118D7" w:rsidP="009118D7">
      <w:pPr>
        <w:pStyle w:val="Prrafodelista"/>
        <w:spacing w:line="276" w:lineRule="auto"/>
        <w:ind w:left="0"/>
        <w:jc w:val="both"/>
      </w:pPr>
    </w:p>
    <w:p w14:paraId="045D4B56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rPr>
          <w:sz w:val="22"/>
          <w:szCs w:val="22"/>
        </w:rPr>
      </w:pPr>
      <w:bookmarkStart w:id="2" w:name="_Toc425771381"/>
      <w:r w:rsidRPr="00D379B4">
        <w:rPr>
          <w:sz w:val="22"/>
          <w:szCs w:val="22"/>
        </w:rPr>
        <w:t>Entradas</w:t>
      </w:r>
      <w:bookmarkEnd w:id="2"/>
    </w:p>
    <w:tbl>
      <w:tblPr>
        <w:tblW w:w="10627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271"/>
        <w:gridCol w:w="4683"/>
        <w:gridCol w:w="2405"/>
      </w:tblGrid>
      <w:tr w:rsidR="00686F03" w:rsidRPr="00D379B4" w14:paraId="111C020F" w14:textId="77777777" w:rsidTr="00A0167E">
        <w:trPr>
          <w:trHeight w:val="341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1CE4A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bCs/>
                <w:lang w:val="es-ES"/>
              </w:rPr>
            </w:pPr>
            <w:r w:rsidRPr="00D379B4">
              <w:rPr>
                <w:rFonts w:ascii="Arial" w:hAnsi="Arial" w:cs="Arial"/>
                <w:b/>
                <w:bCs/>
                <w:lang w:val="es-ES"/>
              </w:rPr>
              <w:t>Nombre campo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D4BAD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b/>
                <w:lang w:val="es-ES"/>
              </w:rPr>
            </w:pPr>
            <w:r w:rsidRPr="00815779">
              <w:rPr>
                <w:rFonts w:ascii="Arial" w:hAnsi="Arial" w:cs="Arial"/>
                <w:b/>
                <w:lang w:val="es-ES"/>
              </w:rPr>
              <w:t>Obligatorio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CCFC19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Restricciones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F0132A" w14:textId="77777777" w:rsidR="00686F03" w:rsidRPr="00D379B4" w:rsidRDefault="00686F03" w:rsidP="00A0167E">
            <w:pPr>
              <w:snapToGrid w:val="0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 w:rsidRPr="00D379B4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</w:tr>
      <w:tr w:rsidR="00686F03" w:rsidRPr="00D379B4" w14:paraId="67F2E8B9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87BE15" w14:textId="2CF0974F" w:rsidR="00686F03" w:rsidRPr="00212269" w:rsidRDefault="00686F03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Pago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41427" w14:textId="77777777" w:rsidR="00686F03" w:rsidRPr="00815779" w:rsidRDefault="00686F03" w:rsidP="00A0167E">
            <w:pPr>
              <w:jc w:val="center"/>
              <w:rPr>
                <w:rFonts w:ascii="Arial" w:hAnsi="Arial" w:cs="Arial"/>
              </w:rPr>
            </w:pPr>
            <w:r w:rsidRPr="00815779">
              <w:rPr>
                <w:rFonts w:ascii="Arial" w:hAnsi="Arial" w:cs="Arial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D604FD" w14:textId="4A4D413F" w:rsidR="00686F03" w:rsidRPr="00212269" w:rsidRDefault="00686F03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Fecha de realización de pago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A6288" w14:textId="1FF3DB78" w:rsidR="00686F03" w:rsidRPr="00212269" w:rsidRDefault="00686F03" w:rsidP="00A0167E">
            <w:pPr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Indica la fecha en la cual se realiza el pago del CUPL</w:t>
            </w:r>
          </w:p>
        </w:tc>
      </w:tr>
      <w:tr w:rsidR="00686F03" w:rsidRPr="00D379B4" w14:paraId="53BA01E5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CD701EE" w14:textId="3847FA2A" w:rsidR="00686F03" w:rsidRPr="00212269" w:rsidRDefault="00686F03" w:rsidP="00A0167E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Número Aprobación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209EA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F312A0" w14:textId="7CA25887" w:rsidR="00686F03" w:rsidRPr="00212269" w:rsidRDefault="00686F03" w:rsidP="00A0167E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Número de aprobación emitido 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E5BF2" w14:textId="0920012B" w:rsidR="00686F03" w:rsidRPr="00212269" w:rsidRDefault="00686F03" w:rsidP="00E47F5E">
            <w:pPr>
              <w:spacing w:line="240" w:lineRule="auto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 xml:space="preserve">Indica </w:t>
            </w:r>
            <w:r w:rsidR="00C72873">
              <w:rPr>
                <w:rFonts w:ascii="Arial" w:hAnsi="Arial" w:cs="Arial"/>
                <w:iCs/>
              </w:rPr>
              <w:t>el número de aprobación registrado por el banco</w:t>
            </w:r>
          </w:p>
        </w:tc>
      </w:tr>
      <w:tr w:rsidR="00686F03" w:rsidRPr="00D379B4" w14:paraId="4145A146" w14:textId="77777777" w:rsidTr="00A0167E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E783C3" w14:textId="531302BC" w:rsidR="00686F03" w:rsidRPr="0011021F" w:rsidRDefault="00C72873" w:rsidP="00A0167E">
            <w:pPr>
              <w:spacing w:line="240" w:lineRule="auto"/>
              <w:rPr>
                <w:rFonts w:ascii="Arial" w:hAnsi="Arial" w:cs="Arial"/>
                <w:iCs/>
                <w:color w:val="000000"/>
                <w:highlight w:val="yellow"/>
              </w:rPr>
            </w:pPr>
            <w:r>
              <w:rPr>
                <w:rFonts w:ascii="Arial" w:hAnsi="Arial" w:cs="Arial"/>
                <w:iCs/>
                <w:lang w:val="es-ES"/>
              </w:rPr>
              <w:t>Valor Pagado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93F3" w14:textId="77777777" w:rsidR="00686F03" w:rsidRPr="00815779" w:rsidRDefault="00686F03" w:rsidP="00A0167E">
            <w:pPr>
              <w:jc w:val="center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bCs/>
                <w:iCs/>
                <w:lang w:val="es-ES"/>
              </w:rPr>
              <w:t>S</w:t>
            </w:r>
          </w:p>
        </w:tc>
        <w:tc>
          <w:tcPr>
            <w:tcW w:w="4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56AF62" w14:textId="16685D05" w:rsidR="00686F03" w:rsidRDefault="00E47F5E" w:rsidP="00A0167E">
            <w:pPr>
              <w:snapToGrid w:val="0"/>
              <w:jc w:val="both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  <w:szCs w:val="22"/>
              </w:rPr>
              <w:t>Valor Pagado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34833" w14:textId="79B76C19" w:rsidR="00686F03" w:rsidRDefault="00E47F5E" w:rsidP="00A0167E">
            <w:pPr>
              <w:snapToGrid w:val="0"/>
              <w:jc w:val="both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Indica el valor realizado por el ciudadano, por el pago del CUPL</w:t>
            </w:r>
          </w:p>
        </w:tc>
      </w:tr>
    </w:tbl>
    <w:p w14:paraId="0A1FE1A3" w14:textId="77777777" w:rsidR="009118D7" w:rsidRPr="00D379B4" w:rsidRDefault="009118D7" w:rsidP="009118D7">
      <w:pPr>
        <w:jc w:val="center"/>
      </w:pPr>
    </w:p>
    <w:p w14:paraId="3AD1F86F" w14:textId="77777777" w:rsidR="009118D7" w:rsidRPr="00D379B4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3" w:name="_Toc425771382"/>
      <w:r w:rsidRPr="00D379B4">
        <w:rPr>
          <w:sz w:val="22"/>
          <w:szCs w:val="22"/>
        </w:rPr>
        <w:t>Flujo básico de eventos</w:t>
      </w:r>
      <w:bookmarkEnd w:id="3"/>
    </w:p>
    <w:p w14:paraId="24349597" w14:textId="77777777" w:rsidR="009118D7" w:rsidRPr="00D379B4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08EAADC" w14:textId="2873DD3E" w:rsidR="00AE23D2" w:rsidRDefault="00AE23D2" w:rsidP="00AE23D2">
      <w:pPr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ciudadano ingresa a la opción de Mis Solicitudes el portal de Ciudadano. </w:t>
      </w:r>
    </w:p>
    <w:p w14:paraId="105B7E7A" w14:textId="2BC2BDEF" w:rsidR="001A67FA" w:rsidRDefault="00AE23D2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 xml:space="preserve">El sistema muestra de manera informativa las solicitudes que se tengan registradas para el usuario que se encuentra </w:t>
      </w:r>
      <w:proofErr w:type="spellStart"/>
      <w:r>
        <w:rPr>
          <w:rFonts w:ascii="Arial" w:hAnsi="Arial" w:cs="Arial"/>
          <w:szCs w:val="22"/>
          <w:lang w:val="es-ES"/>
        </w:rPr>
        <w:t>logueado</w:t>
      </w:r>
      <w:proofErr w:type="spellEnd"/>
      <w:r>
        <w:rPr>
          <w:rFonts w:ascii="Arial" w:hAnsi="Arial" w:cs="Arial"/>
          <w:szCs w:val="22"/>
          <w:lang w:val="es-ES"/>
        </w:rPr>
        <w:t>.</w:t>
      </w:r>
    </w:p>
    <w:p w14:paraId="155B24F1" w14:textId="2143E1C0" w:rsidR="00686F03" w:rsidRDefault="00686F03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Se habilita la opción de registrar pago solo cuando el estado del CUPL sea PAGADO.</w:t>
      </w:r>
    </w:p>
    <w:p w14:paraId="004CE6EE" w14:textId="5613E52B" w:rsidR="00686F03" w:rsidRDefault="00686F03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Al seleccionar la opción Registrar Pago, se abre una nueva pestaña la cual contiene el botón de Agregar Pago.</w:t>
      </w:r>
    </w:p>
    <w:p w14:paraId="1358F0A0" w14:textId="0CBAFF2F" w:rsidR="00686F03" w:rsidRDefault="00686F03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Al seleccionar la opción de Agregar Pago,</w:t>
      </w:r>
      <w:r w:rsidR="00E47F5E">
        <w:rPr>
          <w:rFonts w:ascii="Arial" w:hAnsi="Arial" w:cs="Arial"/>
          <w:szCs w:val="22"/>
          <w:lang w:val="es-ES"/>
        </w:rPr>
        <w:t xml:space="preserve"> se habilita un formulario</w:t>
      </w:r>
      <w:r>
        <w:rPr>
          <w:rFonts w:ascii="Arial" w:hAnsi="Arial" w:cs="Arial"/>
          <w:szCs w:val="22"/>
          <w:lang w:val="es-ES"/>
        </w:rPr>
        <w:t xml:space="preserve"> el cual contiene los campos descritos en el punto “3.Entradas”</w:t>
      </w:r>
    </w:p>
    <w:p w14:paraId="7CDC6A8A" w14:textId="4D16E09C" w:rsidR="00E47F5E" w:rsidRDefault="00E47F5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valida que todos los datos se encuentren ingresados.</w:t>
      </w:r>
    </w:p>
    <w:p w14:paraId="01B3A36E" w14:textId="6655C2B2" w:rsidR="00E47F5E" w:rsidRPr="00E47F5E" w:rsidRDefault="00E47F5E" w:rsidP="00E47F5E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 w:rsidRPr="00E47F5E">
        <w:rPr>
          <w:rFonts w:ascii="Arial" w:hAnsi="Arial" w:cs="Arial"/>
          <w:szCs w:val="22"/>
          <w:lang w:val="es-ES"/>
        </w:rPr>
        <w:t>Al ejecutar el botón Agregar, el sistema genera un mensaje indicado que se adiciono correctamente.</w:t>
      </w:r>
    </w:p>
    <w:p w14:paraId="407D7ED2" w14:textId="4F087302" w:rsidR="00C9302E" w:rsidRDefault="00C9302E" w:rsidP="001A67FA">
      <w:pPr>
        <w:numPr>
          <w:ilvl w:val="0"/>
          <w:numId w:val="4"/>
        </w:numPr>
        <w:jc w:val="both"/>
        <w:rPr>
          <w:rFonts w:ascii="Arial" w:hAnsi="Arial" w:cs="Arial"/>
          <w:szCs w:val="22"/>
          <w:lang w:val="es-ES"/>
        </w:rPr>
      </w:pPr>
      <w:r>
        <w:rPr>
          <w:rFonts w:ascii="Arial" w:hAnsi="Arial" w:cs="Arial"/>
          <w:szCs w:val="22"/>
          <w:lang w:val="es-ES"/>
        </w:rPr>
        <w:t>El sistema termina la ejecución del caso de uso.</w:t>
      </w:r>
    </w:p>
    <w:p w14:paraId="49AFF42C" w14:textId="77777777" w:rsidR="009118D7" w:rsidRDefault="009118D7" w:rsidP="009118D7">
      <w:pPr>
        <w:ind w:left="1004"/>
        <w:jc w:val="both"/>
        <w:rPr>
          <w:rFonts w:ascii="Arial" w:hAnsi="Arial" w:cs="Arial"/>
        </w:rPr>
      </w:pPr>
    </w:p>
    <w:p w14:paraId="7E371167" w14:textId="77777777" w:rsidR="009118D7" w:rsidRPr="00527AE1" w:rsidRDefault="009118D7" w:rsidP="009118D7">
      <w:pPr>
        <w:pStyle w:val="Encabezado"/>
        <w:snapToGrid w:val="0"/>
        <w:spacing w:line="276" w:lineRule="auto"/>
        <w:ind w:left="360"/>
        <w:jc w:val="both"/>
        <w:rPr>
          <w:lang w:val="es-ES"/>
        </w:rPr>
      </w:pPr>
    </w:p>
    <w:p w14:paraId="21A38FF6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4" w:name="_Toc425771383"/>
      <w:r w:rsidRPr="00527AE1">
        <w:rPr>
          <w:sz w:val="22"/>
          <w:szCs w:val="22"/>
        </w:rPr>
        <w:t>Flujos alternativos</w:t>
      </w:r>
      <w:bookmarkEnd w:id="4"/>
    </w:p>
    <w:p w14:paraId="1AD68771" w14:textId="77777777" w:rsidR="00A23475" w:rsidRPr="00A23475" w:rsidRDefault="00A23475" w:rsidP="00A23475">
      <w:pPr>
        <w:pStyle w:val="Prrafodelista"/>
        <w:spacing w:line="276" w:lineRule="auto"/>
        <w:ind w:left="2804"/>
        <w:jc w:val="both"/>
      </w:pPr>
    </w:p>
    <w:p w14:paraId="08B45F9C" w14:textId="099EE764" w:rsidR="00E47F5E" w:rsidRPr="00527AE1" w:rsidRDefault="00E47F5E" w:rsidP="00E47F5E">
      <w:pPr>
        <w:pStyle w:val="Ttulo2"/>
        <w:numPr>
          <w:ilvl w:val="1"/>
          <w:numId w:val="9"/>
        </w:numPr>
      </w:pPr>
      <w:r w:rsidRPr="00E47F5E">
        <w:t xml:space="preserve"> </w:t>
      </w:r>
      <w:r>
        <w:t>Ciudadano selecciona la opción Cancelar</w:t>
      </w:r>
    </w:p>
    <w:p w14:paraId="0AC48BE9" w14:textId="2992B37C" w:rsidR="00E47F5E" w:rsidRPr="00834F17" w:rsidRDefault="00E47F5E" w:rsidP="00E47F5E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  <w:r w:rsidRPr="00527AE1">
        <w:rPr>
          <w:rFonts w:ascii="Arial" w:hAnsi="Arial" w:cs="Arial"/>
          <w:lang w:val="es-ES"/>
        </w:rPr>
        <w:t xml:space="preserve">Si </w:t>
      </w:r>
      <w:r>
        <w:rPr>
          <w:rFonts w:ascii="Arial" w:hAnsi="Arial" w:cs="Arial"/>
          <w:lang w:val="es-ES"/>
        </w:rPr>
        <w:t>en el paso 7</w:t>
      </w:r>
      <w:r w:rsidRPr="00834F17">
        <w:rPr>
          <w:rFonts w:ascii="Arial" w:hAnsi="Arial" w:cs="Arial"/>
          <w:lang w:val="es-ES"/>
        </w:rPr>
        <w:t xml:space="preserve"> del flujo básico de eventos, el s</w:t>
      </w:r>
      <w:r>
        <w:rPr>
          <w:rFonts w:ascii="Arial" w:hAnsi="Arial" w:cs="Arial"/>
          <w:lang w:val="es-ES"/>
        </w:rPr>
        <w:t>istema identifica que el ciudadano</w:t>
      </w:r>
      <w:r w:rsidRPr="00834F17">
        <w:rPr>
          <w:rFonts w:ascii="Arial" w:hAnsi="Arial" w:cs="Arial"/>
          <w:lang w:val="es-ES"/>
        </w:rPr>
        <w:t xml:space="preserve"> selecciona la opción cancelar, se ejecutan las siguientes acciones:</w:t>
      </w:r>
    </w:p>
    <w:p w14:paraId="313831E0" w14:textId="77777777" w:rsidR="00E47F5E" w:rsidRPr="00834F17" w:rsidRDefault="00E47F5E" w:rsidP="00E47F5E">
      <w:pPr>
        <w:spacing w:line="276" w:lineRule="auto"/>
        <w:ind w:left="360"/>
        <w:jc w:val="both"/>
        <w:rPr>
          <w:rFonts w:ascii="Arial" w:hAnsi="Arial" w:cs="Arial"/>
          <w:lang w:val="es-ES"/>
        </w:rPr>
      </w:pPr>
    </w:p>
    <w:p w14:paraId="53DE3C1C" w14:textId="77777777" w:rsidR="00E47F5E" w:rsidRDefault="00E47F5E" w:rsidP="00E47F5E">
      <w:pPr>
        <w:spacing w:line="276" w:lineRule="auto"/>
        <w:ind w:left="708"/>
        <w:jc w:val="both"/>
        <w:rPr>
          <w:rFonts w:ascii="Arial" w:hAnsi="Arial" w:cs="Arial"/>
          <w:lang w:val="es-ES"/>
        </w:rPr>
      </w:pPr>
      <w:r w:rsidRPr="00834F17">
        <w:rPr>
          <w:rFonts w:ascii="Arial" w:hAnsi="Arial" w:cs="Arial"/>
          <w:lang w:val="es-ES"/>
        </w:rPr>
        <w:t>1. El sistema retorna  al pas</w:t>
      </w:r>
      <w:r>
        <w:rPr>
          <w:rFonts w:ascii="Arial" w:hAnsi="Arial" w:cs="Arial"/>
          <w:lang w:val="es-ES"/>
        </w:rPr>
        <w:t>o 1 del flujo básico de eventos, limpiando la pantalla.</w:t>
      </w:r>
    </w:p>
    <w:p w14:paraId="68C8A296" w14:textId="519AB872" w:rsidR="00AE23D2" w:rsidRPr="00C9302E" w:rsidRDefault="00AE23D2" w:rsidP="00D41F35">
      <w:pPr>
        <w:spacing w:line="276" w:lineRule="auto"/>
        <w:ind w:left="284"/>
        <w:jc w:val="both"/>
        <w:rPr>
          <w:rFonts w:ascii="Arial" w:hAnsi="Arial" w:cs="Arial"/>
          <w:b/>
          <w:lang w:val="es-ES"/>
        </w:rPr>
      </w:pPr>
    </w:p>
    <w:p w14:paraId="5CB5988D" w14:textId="77777777" w:rsidR="009118D7" w:rsidRDefault="009118D7" w:rsidP="009118D7">
      <w:pPr>
        <w:tabs>
          <w:tab w:val="left" w:pos="5580"/>
        </w:tabs>
        <w:rPr>
          <w:rFonts w:ascii="Arial" w:hAnsi="Arial" w:cs="Arial"/>
          <w:lang w:val="es-ES"/>
        </w:rPr>
      </w:pPr>
      <w:r w:rsidRPr="00A23475">
        <w:rPr>
          <w:rFonts w:ascii="Arial" w:hAnsi="Arial" w:cs="Arial"/>
          <w:lang w:val="es-ES"/>
        </w:rPr>
        <w:tab/>
      </w:r>
    </w:p>
    <w:p w14:paraId="035C274D" w14:textId="131386BC" w:rsidR="00AE23D2" w:rsidRPr="00C9302E" w:rsidRDefault="00AE23D2" w:rsidP="009118D7">
      <w:pPr>
        <w:tabs>
          <w:tab w:val="left" w:pos="5580"/>
        </w:tabs>
        <w:rPr>
          <w:rFonts w:ascii="Arial" w:hAnsi="Arial" w:cs="Arial"/>
          <w:b/>
          <w:lang w:val="es-ES"/>
        </w:rPr>
      </w:pPr>
      <w:r w:rsidRPr="00C9302E">
        <w:rPr>
          <w:rFonts w:ascii="Arial" w:hAnsi="Arial" w:cs="Arial"/>
          <w:b/>
          <w:lang w:val="es-ES"/>
        </w:rPr>
        <w:t xml:space="preserve">5.2 </w:t>
      </w:r>
      <w:r w:rsidR="00E47F5E">
        <w:rPr>
          <w:rFonts w:ascii="Arial" w:hAnsi="Arial" w:cs="Arial"/>
          <w:b/>
          <w:lang w:val="es-ES"/>
        </w:rPr>
        <w:t>Finalizar Registro</w:t>
      </w:r>
    </w:p>
    <w:p w14:paraId="3EBF790C" w14:textId="676B6198" w:rsidR="00AE23D2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Si en el paso </w:t>
      </w:r>
      <w:r w:rsidR="00E47F5E">
        <w:rPr>
          <w:rFonts w:ascii="Arial" w:hAnsi="Arial" w:cs="Arial"/>
          <w:lang w:val="es-ES"/>
        </w:rPr>
        <w:t>4</w:t>
      </w:r>
      <w:r>
        <w:rPr>
          <w:rFonts w:ascii="Arial" w:hAnsi="Arial" w:cs="Arial"/>
          <w:lang w:val="es-ES"/>
        </w:rPr>
        <w:t xml:space="preserve"> del flujo básico de eventos, el ciudadano </w:t>
      </w:r>
      <w:r w:rsidR="00E47F5E">
        <w:rPr>
          <w:rFonts w:ascii="Arial" w:hAnsi="Arial" w:cs="Arial"/>
          <w:lang w:val="es-ES"/>
        </w:rPr>
        <w:t>selecciona la opción de Finalizar registro</w:t>
      </w:r>
      <w:r>
        <w:rPr>
          <w:rFonts w:ascii="Arial" w:hAnsi="Arial" w:cs="Arial"/>
          <w:lang w:val="es-ES"/>
        </w:rPr>
        <w:t>, se presenta lo siguiente:</w:t>
      </w:r>
    </w:p>
    <w:p w14:paraId="539FA122" w14:textId="1D8BE2B5" w:rsidR="00AE23D2" w:rsidRPr="00C9302E" w:rsidRDefault="00C9302E" w:rsidP="00C9302E">
      <w:pPr>
        <w:pStyle w:val="Prrafodelista"/>
        <w:numPr>
          <w:ilvl w:val="3"/>
          <w:numId w:val="5"/>
        </w:numPr>
        <w:tabs>
          <w:tab w:val="left" w:pos="5580"/>
        </w:tabs>
      </w:pPr>
      <w:r>
        <w:t xml:space="preserve">El sistema </w:t>
      </w:r>
      <w:r w:rsidR="00E47F5E">
        <w:t>envía el registro de los pagos que se hayan ingresado para proceder con la revisión de los mismos y no permite registrar pagos adicionales a esta solicitud</w:t>
      </w:r>
      <w:r>
        <w:t>.</w:t>
      </w:r>
    </w:p>
    <w:p w14:paraId="678A774E" w14:textId="77777777" w:rsidR="00AE23D2" w:rsidRPr="00A23475" w:rsidRDefault="00AE23D2" w:rsidP="009118D7">
      <w:pPr>
        <w:tabs>
          <w:tab w:val="left" w:pos="5580"/>
        </w:tabs>
        <w:rPr>
          <w:rFonts w:ascii="Arial" w:hAnsi="Arial" w:cs="Arial"/>
          <w:lang w:val="es-ES"/>
        </w:rPr>
      </w:pPr>
    </w:p>
    <w:p w14:paraId="3DAA3BC1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5" w:name="_Toc425771391"/>
      <w:r w:rsidRPr="00527AE1">
        <w:rPr>
          <w:sz w:val="22"/>
          <w:szCs w:val="22"/>
        </w:rPr>
        <w:t>Precondiciones</w:t>
      </w:r>
      <w:bookmarkEnd w:id="5"/>
    </w:p>
    <w:p w14:paraId="46C32F7C" w14:textId="1B3A3768" w:rsidR="009118D7" w:rsidRDefault="001A67FA" w:rsidP="00D41F35">
      <w:pPr>
        <w:pStyle w:val="Prrafodelista"/>
        <w:numPr>
          <w:ilvl w:val="0"/>
          <w:numId w:val="13"/>
        </w:numPr>
        <w:spacing w:line="276" w:lineRule="auto"/>
        <w:jc w:val="both"/>
      </w:pPr>
      <w:r>
        <w:t>No aplica</w:t>
      </w:r>
    </w:p>
    <w:p w14:paraId="49016FC1" w14:textId="77777777" w:rsidR="00D41F35" w:rsidRPr="00D41F35" w:rsidRDefault="00D41F35" w:rsidP="00A23475">
      <w:pPr>
        <w:pStyle w:val="Prrafodelista"/>
        <w:spacing w:line="276" w:lineRule="auto"/>
        <w:ind w:left="1004"/>
        <w:jc w:val="both"/>
      </w:pPr>
    </w:p>
    <w:p w14:paraId="5729126F" w14:textId="77777777" w:rsidR="009118D7" w:rsidRPr="008064D9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</w:p>
    <w:p w14:paraId="5DB50590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6" w:name="_Toc425771392"/>
      <w:r w:rsidRPr="00527AE1">
        <w:rPr>
          <w:sz w:val="22"/>
          <w:szCs w:val="22"/>
        </w:rPr>
        <w:t>Postcondiciones</w:t>
      </w:r>
      <w:bookmarkEnd w:id="6"/>
    </w:p>
    <w:p w14:paraId="04A34BF8" w14:textId="2A9AD0D1" w:rsidR="009118D7" w:rsidRPr="00527AE1" w:rsidRDefault="00C9302E" w:rsidP="009118D7">
      <w:pPr>
        <w:tabs>
          <w:tab w:val="left" w:pos="851"/>
        </w:tabs>
        <w:spacing w:line="276" w:lineRule="auto"/>
        <w:ind w:left="567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-No aplica</w:t>
      </w:r>
    </w:p>
    <w:p w14:paraId="07A616BB" w14:textId="77777777" w:rsidR="009118D7" w:rsidRPr="00527AE1" w:rsidRDefault="009118D7" w:rsidP="009118D7">
      <w:pPr>
        <w:spacing w:line="276" w:lineRule="auto"/>
        <w:jc w:val="both"/>
        <w:rPr>
          <w:rFonts w:ascii="Arial" w:hAnsi="Arial" w:cs="Arial"/>
          <w:lang w:val="es-ES"/>
        </w:rPr>
      </w:pPr>
    </w:p>
    <w:p w14:paraId="09C2A8CD" w14:textId="77777777" w:rsidR="009118D7" w:rsidRPr="00527AE1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7" w:name="_Toc425771393"/>
      <w:r w:rsidRPr="00527AE1">
        <w:rPr>
          <w:sz w:val="22"/>
          <w:szCs w:val="22"/>
        </w:rPr>
        <w:t>Reglas de negocio</w:t>
      </w:r>
      <w:bookmarkEnd w:id="7"/>
    </w:p>
    <w:p w14:paraId="0BD2820A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aplica.</w:t>
      </w:r>
    </w:p>
    <w:p w14:paraId="25D36AA3" w14:textId="77777777" w:rsidR="009118D7" w:rsidRPr="00527AE1" w:rsidRDefault="009118D7" w:rsidP="009118D7">
      <w:pPr>
        <w:spacing w:line="276" w:lineRule="auto"/>
        <w:ind w:firstLine="284"/>
        <w:jc w:val="both"/>
        <w:rPr>
          <w:rFonts w:ascii="Arial" w:hAnsi="Arial" w:cs="Arial"/>
          <w:lang w:val="es-ES"/>
        </w:rPr>
      </w:pPr>
    </w:p>
    <w:p w14:paraId="3AAEC11D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8" w:name="_Toc425771394"/>
      <w:r w:rsidRPr="005805BB">
        <w:rPr>
          <w:sz w:val="22"/>
          <w:szCs w:val="22"/>
        </w:rPr>
        <w:t>Requerimientos Especiales</w:t>
      </w:r>
      <w:bookmarkEnd w:id="8"/>
    </w:p>
    <w:p w14:paraId="5D333D77" w14:textId="77777777" w:rsidR="009118D7" w:rsidRDefault="009118D7" w:rsidP="009118D7"/>
    <w:p w14:paraId="11C9E675" w14:textId="77777777" w:rsidR="009118D7" w:rsidRDefault="009118D7" w:rsidP="009118D7">
      <w:pPr>
        <w:spacing w:line="276" w:lineRule="auto"/>
      </w:pPr>
    </w:p>
    <w:p w14:paraId="099AE362" w14:textId="77777777" w:rsidR="009118D7" w:rsidRDefault="009118D7" w:rsidP="009118D7">
      <w:pPr>
        <w:spacing w:line="240" w:lineRule="auto"/>
        <w:ind w:left="1418"/>
      </w:pPr>
    </w:p>
    <w:p w14:paraId="1611E804" w14:textId="77777777" w:rsidR="009118D7" w:rsidRDefault="009118D7" w:rsidP="009118D7">
      <w:pPr>
        <w:spacing w:line="240" w:lineRule="auto"/>
        <w:ind w:left="1418"/>
      </w:pPr>
    </w:p>
    <w:p w14:paraId="47FEAAE2" w14:textId="77777777" w:rsidR="009118D7" w:rsidRDefault="009118D7" w:rsidP="009118D7">
      <w:pPr>
        <w:pStyle w:val="Ttulo1"/>
        <w:numPr>
          <w:ilvl w:val="0"/>
          <w:numId w:val="5"/>
        </w:numPr>
        <w:spacing w:before="0" w:after="0" w:line="276" w:lineRule="auto"/>
        <w:jc w:val="both"/>
        <w:rPr>
          <w:sz w:val="22"/>
          <w:szCs w:val="22"/>
        </w:rPr>
      </w:pPr>
      <w:bookmarkStart w:id="9" w:name="_Toc425771395"/>
      <w:r w:rsidRPr="005805BB">
        <w:rPr>
          <w:sz w:val="22"/>
          <w:szCs w:val="22"/>
        </w:rPr>
        <w:t>Prototipo de Interfaz Gráfica</w:t>
      </w:r>
      <w:bookmarkEnd w:id="9"/>
    </w:p>
    <w:p w14:paraId="22A7492B" w14:textId="77777777" w:rsidR="00C9302E" w:rsidRPr="00C9302E" w:rsidRDefault="00C9302E" w:rsidP="00C9302E"/>
    <w:p w14:paraId="0FEE7A3E" w14:textId="77777777" w:rsidR="009118D7" w:rsidRDefault="009118D7" w:rsidP="009118D7">
      <w:pPr>
        <w:spacing w:line="276" w:lineRule="auto"/>
        <w:ind w:left="284"/>
        <w:jc w:val="both"/>
        <w:rPr>
          <w:rFonts w:ascii="Arial" w:hAnsi="Arial" w:cs="Arial"/>
          <w:color w:val="FF0000"/>
          <w:lang w:val="es-ES"/>
        </w:rPr>
      </w:pPr>
    </w:p>
    <w:p w14:paraId="4AD463B4" w14:textId="542FB54A" w:rsidR="009118D7" w:rsidRDefault="00E47F5E" w:rsidP="009118D7">
      <w:pPr>
        <w:jc w:val="center"/>
        <w:rPr>
          <w:ins w:id="10" w:author="Daniela" w:date="2017-02-06T17:27:00Z"/>
          <w:rFonts w:ascii="Arial" w:hAnsi="Arial" w:cs="Arial"/>
          <w:i/>
          <w:sz w:val="14"/>
          <w:szCs w:val="14"/>
          <w:lang w:val="es-ES"/>
        </w:rPr>
      </w:pPr>
      <w:ins w:id="11" w:author="Daniela" w:date="2017-02-06T17:27:00Z">
        <w:r>
          <w:rPr>
            <w:noProof/>
            <w:lang w:eastAsia="es-CO"/>
          </w:rPr>
          <w:drawing>
            <wp:inline distT="0" distB="0" distL="0" distR="0" wp14:anchorId="454AAAD4" wp14:editId="49A36FC9">
              <wp:extent cx="5943600" cy="1635760"/>
              <wp:effectExtent l="0" t="0" r="0" b="2540"/>
              <wp:docPr id="1" name="Imagen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357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1E044DE2" w14:textId="423F250D" w:rsidR="00E47F5E" w:rsidRDefault="00E47F5E" w:rsidP="009118D7">
      <w:pPr>
        <w:jc w:val="center"/>
        <w:rPr>
          <w:ins w:id="12" w:author="Daniela" w:date="2017-02-06T17:27:00Z"/>
          <w:rFonts w:ascii="Arial" w:hAnsi="Arial" w:cs="Arial"/>
          <w:i/>
          <w:sz w:val="14"/>
          <w:szCs w:val="14"/>
          <w:lang w:val="es-ES"/>
        </w:rPr>
      </w:pPr>
      <w:ins w:id="13" w:author="Daniela" w:date="2017-02-06T17:27:00Z">
        <w:r>
          <w:rPr>
            <w:noProof/>
            <w:lang w:eastAsia="es-CO"/>
          </w:rPr>
          <w:drawing>
            <wp:inline distT="0" distB="0" distL="0" distR="0" wp14:anchorId="0B7D3207" wp14:editId="6296F26F">
              <wp:extent cx="5943600" cy="2161540"/>
              <wp:effectExtent l="0" t="0" r="0" b="0"/>
              <wp:docPr id="2" name="Imagen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21615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53DF73B9" w14:textId="77777777" w:rsidR="00E47F5E" w:rsidRDefault="00E47F5E" w:rsidP="009118D7">
      <w:pPr>
        <w:jc w:val="center"/>
        <w:rPr>
          <w:rFonts w:ascii="Arial" w:hAnsi="Arial" w:cs="Arial"/>
          <w:i/>
          <w:sz w:val="14"/>
          <w:szCs w:val="14"/>
          <w:lang w:val="es-ES"/>
        </w:rPr>
      </w:pPr>
      <w:bookmarkStart w:id="14" w:name="_GoBack"/>
      <w:bookmarkEnd w:id="14"/>
    </w:p>
    <w:p w14:paraId="5101DFA9" w14:textId="77777777" w:rsidR="009118D7" w:rsidRPr="000E0269" w:rsidRDefault="009118D7" w:rsidP="009118D7">
      <w:pPr>
        <w:spacing w:line="240" w:lineRule="auto"/>
        <w:ind w:left="284"/>
        <w:jc w:val="right"/>
        <w:rPr>
          <w:rFonts w:ascii="Arial" w:hAnsi="Arial" w:cs="Arial"/>
          <w:b/>
          <w:i/>
          <w:sz w:val="16"/>
          <w:szCs w:val="16"/>
          <w:lang w:val="es-ES"/>
        </w:rPr>
      </w:pPr>
    </w:p>
    <w:p w14:paraId="4FEE261E" w14:textId="77777777" w:rsidR="009118D7" w:rsidRPr="00DD6922" w:rsidRDefault="009118D7" w:rsidP="009118D7">
      <w:pPr>
        <w:rPr>
          <w:rFonts w:ascii="Arial" w:hAnsi="Arial" w:cs="Arial"/>
          <w:b/>
          <w:i/>
          <w:sz w:val="18"/>
          <w:szCs w:val="18"/>
          <w:lang w:val="es-ES"/>
        </w:rPr>
      </w:pPr>
    </w:p>
    <w:p w14:paraId="7E3930ED" w14:textId="77777777" w:rsidR="009118D7" w:rsidRPr="005805BB" w:rsidRDefault="009118D7" w:rsidP="009118D7">
      <w:pPr>
        <w:pStyle w:val="Ttulo1"/>
        <w:numPr>
          <w:ilvl w:val="0"/>
          <w:numId w:val="5"/>
        </w:numPr>
        <w:spacing w:before="0" w:after="0" w:line="240" w:lineRule="auto"/>
        <w:rPr>
          <w:sz w:val="22"/>
          <w:szCs w:val="22"/>
        </w:rPr>
      </w:pPr>
      <w:bookmarkStart w:id="15" w:name="_Toc425771396"/>
      <w:r w:rsidRPr="005805BB">
        <w:rPr>
          <w:sz w:val="22"/>
          <w:szCs w:val="22"/>
        </w:rPr>
        <w:t>Aprobaciones</w:t>
      </w:r>
      <w:bookmarkEnd w:id="15"/>
    </w:p>
    <w:p w14:paraId="7316E0BE" w14:textId="77777777" w:rsidR="009118D7" w:rsidRDefault="009118D7" w:rsidP="009118D7">
      <w:pPr>
        <w:ind w:left="709"/>
        <w:jc w:val="both"/>
        <w:rPr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9118D7" w14:paraId="6D6033B2" w14:textId="77777777" w:rsidTr="00E20B84">
        <w:trPr>
          <w:jc w:val="center"/>
        </w:trPr>
        <w:tc>
          <w:tcPr>
            <w:tcW w:w="2515" w:type="dxa"/>
          </w:tcPr>
          <w:p w14:paraId="4FB8C18C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14:paraId="7DE600AE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14:paraId="7BB517D5" w14:textId="77777777" w:rsidR="009118D7" w:rsidRDefault="009118D7" w:rsidP="00E20B84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9118D7" w14:paraId="28B29A73" w14:textId="77777777" w:rsidTr="00E20B84">
        <w:trPr>
          <w:jc w:val="center"/>
        </w:trPr>
        <w:tc>
          <w:tcPr>
            <w:tcW w:w="2515" w:type="dxa"/>
          </w:tcPr>
          <w:p w14:paraId="1EAC347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14:paraId="4F659C5C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082C5B2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52A41828" w14:textId="77777777" w:rsidTr="00E20B84">
        <w:trPr>
          <w:jc w:val="center"/>
        </w:trPr>
        <w:tc>
          <w:tcPr>
            <w:tcW w:w="2515" w:type="dxa"/>
          </w:tcPr>
          <w:p w14:paraId="66DC041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195F027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102ABD12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  <w:tr w:rsidR="009118D7" w14:paraId="0578AFDB" w14:textId="77777777" w:rsidTr="00E20B84">
        <w:trPr>
          <w:jc w:val="center"/>
        </w:trPr>
        <w:tc>
          <w:tcPr>
            <w:tcW w:w="2515" w:type="dxa"/>
          </w:tcPr>
          <w:p w14:paraId="7C3F8E58" w14:textId="77777777" w:rsidR="009118D7" w:rsidRDefault="009118D7" w:rsidP="00E20B84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14:paraId="2D44C1AD" w14:textId="77777777" w:rsidR="009118D7" w:rsidRDefault="009118D7" w:rsidP="00E20B84">
            <w:pPr>
              <w:pStyle w:val="Tabletext"/>
              <w:snapToGrid w:val="0"/>
              <w:jc w:val="both"/>
              <w:rPr>
                <w:lang w:val="es-ES"/>
              </w:rPr>
            </w:pPr>
          </w:p>
        </w:tc>
        <w:tc>
          <w:tcPr>
            <w:tcW w:w="3872" w:type="dxa"/>
          </w:tcPr>
          <w:p w14:paraId="41C6DF7E" w14:textId="77777777" w:rsidR="009118D7" w:rsidRDefault="009118D7" w:rsidP="00E20B84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lang w:val="es-ES"/>
              </w:rPr>
            </w:pPr>
          </w:p>
        </w:tc>
      </w:tr>
    </w:tbl>
    <w:p w14:paraId="01FF1830" w14:textId="77777777" w:rsidR="009118D7" w:rsidRDefault="009118D7" w:rsidP="009118D7"/>
    <w:p w14:paraId="324FA2AF" w14:textId="77777777" w:rsidR="009118D7" w:rsidRDefault="009118D7" w:rsidP="009118D7"/>
    <w:p w14:paraId="3420E4BA" w14:textId="77777777" w:rsidR="00005C19" w:rsidRDefault="00767315"/>
    <w:sectPr w:rsidR="00005C19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1BAB1" w14:textId="77777777" w:rsidR="00767315" w:rsidRDefault="00767315" w:rsidP="009118D7">
      <w:pPr>
        <w:spacing w:line="240" w:lineRule="auto"/>
      </w:pPr>
      <w:r>
        <w:separator/>
      </w:r>
    </w:p>
  </w:endnote>
  <w:endnote w:type="continuationSeparator" w:id="0">
    <w:p w14:paraId="5638D625" w14:textId="77777777" w:rsidR="00767315" w:rsidRDefault="00767315" w:rsidP="009118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31" w:type="dxa"/>
      <w:jc w:val="center"/>
      <w:tblLayout w:type="fixed"/>
      <w:tblLook w:val="0000" w:firstRow="0" w:lastRow="0" w:firstColumn="0" w:lastColumn="0" w:noHBand="0" w:noVBand="0"/>
    </w:tblPr>
    <w:tblGrid>
      <w:gridCol w:w="2884"/>
      <w:gridCol w:w="5015"/>
      <w:gridCol w:w="2932"/>
    </w:tblGrid>
    <w:tr w:rsidR="00C3447D" w:rsidRPr="00CA3205" w14:paraId="2C56E209" w14:textId="77777777" w:rsidTr="004A78E6">
      <w:trPr>
        <w:trHeight w:val="302"/>
        <w:jc w:val="center"/>
      </w:trPr>
      <w:tc>
        <w:tcPr>
          <w:tcW w:w="2884" w:type="dxa"/>
          <w:tcBorders>
            <w:top w:val="single" w:sz="4" w:space="0" w:color="000000"/>
          </w:tcBorders>
        </w:tcPr>
        <w:p w14:paraId="309DDB41" w14:textId="77777777" w:rsidR="00C3447D" w:rsidRPr="00CA3205" w:rsidRDefault="009F3EEC" w:rsidP="004A78E6">
          <w:pPr>
            <w:snapToGrid w:val="0"/>
            <w:rPr>
              <w:rFonts w:ascii="Arial" w:hAnsi="Arial" w:cs="Arial"/>
            </w:rPr>
          </w:pPr>
          <w:r w:rsidRPr="00CA3205">
            <w:rPr>
              <w:rFonts w:ascii="Arial" w:hAnsi="Arial" w:cs="Arial"/>
            </w:rPr>
            <w:t>Confidencial</w:t>
          </w:r>
        </w:p>
      </w:tc>
      <w:tc>
        <w:tcPr>
          <w:tcW w:w="5015" w:type="dxa"/>
          <w:tcBorders>
            <w:top w:val="single" w:sz="4" w:space="0" w:color="000000"/>
          </w:tcBorders>
        </w:tcPr>
        <w:p w14:paraId="32F10DBA" w14:textId="77777777" w:rsidR="00C3447D" w:rsidRPr="00CA3205" w:rsidRDefault="00767315" w:rsidP="004A78E6">
          <w:pPr>
            <w:snapToGrid w:val="0"/>
            <w:rPr>
              <w:rFonts w:ascii="Arial" w:hAnsi="Arial" w:cs="Arial"/>
            </w:rPr>
          </w:pPr>
        </w:p>
      </w:tc>
      <w:tc>
        <w:tcPr>
          <w:tcW w:w="2932" w:type="dxa"/>
          <w:tcBorders>
            <w:top w:val="single" w:sz="4" w:space="0" w:color="000000"/>
          </w:tcBorders>
        </w:tcPr>
        <w:p w14:paraId="64A86C7D" w14:textId="39C893A5" w:rsidR="00C3447D" w:rsidRPr="00CA3205" w:rsidRDefault="009F3EEC" w:rsidP="004A78E6">
          <w:pPr>
            <w:snapToGrid w:val="0"/>
            <w:jc w:val="right"/>
            <w:rPr>
              <w:rFonts w:ascii="Arial" w:hAnsi="Arial" w:cs="Arial"/>
            </w:rPr>
          </w:pPr>
          <w:r w:rsidRPr="00AE4091">
            <w:rPr>
              <w:rFonts w:ascii="Arial" w:hAnsi="Arial" w:cs="Arial"/>
            </w:rPr>
            <w:t>Página</w:t>
          </w:r>
          <w:r w:rsidRPr="00CA3205">
            <w:rPr>
              <w:rFonts w:ascii="Arial" w:hAnsi="Arial" w:cs="Arial"/>
            </w:rPr>
            <w:t xml:space="preserve">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PAGE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47F5E">
            <w:rPr>
              <w:rFonts w:ascii="Arial" w:hAnsi="Arial" w:cs="Arial"/>
              <w:b/>
              <w:noProof/>
            </w:rPr>
            <w:t>1</w:t>
          </w:r>
          <w:r w:rsidRPr="00CA3205">
            <w:rPr>
              <w:rFonts w:ascii="Arial" w:hAnsi="Arial" w:cs="Arial"/>
              <w:b/>
            </w:rPr>
            <w:fldChar w:fldCharType="end"/>
          </w:r>
          <w:r w:rsidRPr="00CA3205">
            <w:rPr>
              <w:rFonts w:ascii="Arial" w:hAnsi="Arial" w:cs="Arial"/>
            </w:rPr>
            <w:t xml:space="preserve"> de </w:t>
          </w:r>
          <w:r w:rsidRPr="00CA3205">
            <w:rPr>
              <w:rFonts w:ascii="Arial" w:hAnsi="Arial" w:cs="Arial"/>
              <w:b/>
            </w:rPr>
            <w:fldChar w:fldCharType="begin"/>
          </w:r>
          <w:r w:rsidRPr="00CA3205">
            <w:rPr>
              <w:rFonts w:ascii="Arial" w:hAnsi="Arial" w:cs="Arial"/>
              <w:b/>
            </w:rPr>
            <w:instrText xml:space="preserve"> NUMPAGES \*Arabic </w:instrText>
          </w:r>
          <w:r w:rsidRPr="00CA3205">
            <w:rPr>
              <w:rFonts w:ascii="Arial" w:hAnsi="Arial" w:cs="Arial"/>
              <w:b/>
            </w:rPr>
            <w:fldChar w:fldCharType="separate"/>
          </w:r>
          <w:r w:rsidR="00E47F5E">
            <w:rPr>
              <w:rFonts w:ascii="Arial" w:hAnsi="Arial" w:cs="Arial"/>
              <w:b/>
              <w:noProof/>
            </w:rPr>
            <w:t>3</w:t>
          </w:r>
          <w:r w:rsidRPr="00CA3205">
            <w:rPr>
              <w:rFonts w:ascii="Arial" w:hAnsi="Arial" w:cs="Arial"/>
              <w:b/>
            </w:rPr>
            <w:fldChar w:fldCharType="end"/>
          </w:r>
        </w:p>
      </w:tc>
    </w:tr>
  </w:tbl>
  <w:p w14:paraId="1C2A38F5" w14:textId="77777777" w:rsidR="00B140EF" w:rsidRDefault="0076731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5E4475" w14:textId="77777777" w:rsidR="00767315" w:rsidRDefault="00767315" w:rsidP="009118D7">
      <w:pPr>
        <w:spacing w:line="240" w:lineRule="auto"/>
      </w:pPr>
      <w:r>
        <w:separator/>
      </w:r>
    </w:p>
  </w:footnote>
  <w:footnote w:type="continuationSeparator" w:id="0">
    <w:p w14:paraId="0EFB4A40" w14:textId="77777777" w:rsidR="00767315" w:rsidRDefault="00767315" w:rsidP="009118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645A0" w14:textId="77777777" w:rsidR="00B140EF" w:rsidRDefault="00767315" w:rsidP="00390A03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5"/>
      <w:numFmt w:val="decimal"/>
      <w:pStyle w:val="Titulo2"/>
      <w:lvlText w:val="%1."/>
      <w:lvlJc w:val="left"/>
      <w:pPr>
        <w:tabs>
          <w:tab w:val="num" w:pos="1158"/>
        </w:tabs>
        <w:ind w:left="1158" w:hanging="450"/>
      </w:pPr>
    </w:lvl>
    <w:lvl w:ilvl="1">
      <w:start w:val="1"/>
      <w:numFmt w:val="decimal"/>
      <w:lvlText w:val="%1.%2."/>
      <w:lvlJc w:val="left"/>
      <w:pPr>
        <w:tabs>
          <w:tab w:val="num" w:pos="4578"/>
        </w:tabs>
        <w:ind w:left="4578" w:hanging="450"/>
      </w:pPr>
    </w:lvl>
    <w:lvl w:ilvl="2">
      <w:start w:val="1"/>
      <w:numFmt w:val="decimal"/>
      <w:lvlText w:val="%1.%2.%3.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."/>
      <w:lvlJc w:val="left"/>
      <w:pPr>
        <w:tabs>
          <w:tab w:val="num" w:pos="1428"/>
        </w:tabs>
        <w:ind w:left="1428" w:hanging="720"/>
      </w:p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."/>
      <w:lvlJc w:val="left"/>
      <w:pPr>
        <w:tabs>
          <w:tab w:val="num" w:pos="1788"/>
        </w:tabs>
        <w:ind w:left="1788" w:hanging="1080"/>
      </w:pPr>
    </w:lvl>
    <w:lvl w:ilvl="6">
      <w:start w:val="1"/>
      <w:numFmt w:val="decimal"/>
      <w:lvlText w:val="%1.%2.%3.%4.%5.%6.%7.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2148"/>
        </w:tabs>
        <w:ind w:left="2148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08"/>
        </w:tabs>
        <w:ind w:left="2508" w:hanging="1800"/>
      </w:pPr>
    </w:lvl>
  </w:abstractNum>
  <w:abstractNum w:abstractNumId="3">
    <w:nsid w:val="00000006"/>
    <w:multiLevelType w:val="singleLevel"/>
    <w:tmpl w:val="0D0E40D4"/>
    <w:name w:val="WW8Num6"/>
    <w:lvl w:ilvl="0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  <w:rPr>
        <w:rFonts w:ascii="Arial" w:hAnsi="Arial" w:cs="Arial" w:hint="default"/>
        <w:color w:val="000000"/>
        <w:lang w:val="es-ES"/>
      </w:rPr>
    </w:lvl>
  </w:abstractNum>
  <w:abstractNum w:abstractNumId="4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5">
    <w:nsid w:val="0000000B"/>
    <w:multiLevelType w:val="singleLevel"/>
    <w:tmpl w:val="E8BAF022"/>
    <w:name w:val="WW8Num11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lang w:val="es-ES"/>
      </w:rPr>
    </w:lvl>
  </w:abstractNum>
  <w:abstractNum w:abstractNumId="6">
    <w:nsid w:val="1E5B3A5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0A524AD"/>
    <w:multiLevelType w:val="hybridMultilevel"/>
    <w:tmpl w:val="5E82388A"/>
    <w:lvl w:ilvl="0" w:tplc="24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>
    <w:nsid w:val="2EE84544"/>
    <w:multiLevelType w:val="hybridMultilevel"/>
    <w:tmpl w:val="7A080074"/>
    <w:lvl w:ilvl="0" w:tplc="B3647354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6BFB4D2A"/>
    <w:multiLevelType w:val="multilevel"/>
    <w:tmpl w:val="60A2A8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6DA81A47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75EF343A"/>
    <w:multiLevelType w:val="hybridMultilevel"/>
    <w:tmpl w:val="A60C9E1E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10"/>
  </w:num>
  <w:num w:numId="11">
    <w:abstractNumId w:val="11"/>
  </w:num>
  <w:num w:numId="12">
    <w:abstractNumId w:val="7"/>
  </w:num>
  <w:num w:numId="13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iela">
    <w15:presenceInfo w15:providerId="None" w15:userId="Danie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2A"/>
    <w:rsid w:val="001400AD"/>
    <w:rsid w:val="001A67FA"/>
    <w:rsid w:val="00222B66"/>
    <w:rsid w:val="002466DD"/>
    <w:rsid w:val="00277BBD"/>
    <w:rsid w:val="002A393D"/>
    <w:rsid w:val="003A0468"/>
    <w:rsid w:val="0043248D"/>
    <w:rsid w:val="004F228C"/>
    <w:rsid w:val="00686F03"/>
    <w:rsid w:val="00767315"/>
    <w:rsid w:val="00773507"/>
    <w:rsid w:val="00783CCB"/>
    <w:rsid w:val="007F3242"/>
    <w:rsid w:val="007F5ECE"/>
    <w:rsid w:val="007F6C42"/>
    <w:rsid w:val="00815779"/>
    <w:rsid w:val="008F69F2"/>
    <w:rsid w:val="009118D7"/>
    <w:rsid w:val="00934C08"/>
    <w:rsid w:val="00990B53"/>
    <w:rsid w:val="009F3EEC"/>
    <w:rsid w:val="00A23475"/>
    <w:rsid w:val="00AB1F2A"/>
    <w:rsid w:val="00AE23D2"/>
    <w:rsid w:val="00AF51B2"/>
    <w:rsid w:val="00BB4173"/>
    <w:rsid w:val="00BE35A3"/>
    <w:rsid w:val="00C54C8C"/>
    <w:rsid w:val="00C72873"/>
    <w:rsid w:val="00C85E4D"/>
    <w:rsid w:val="00C9302E"/>
    <w:rsid w:val="00CA1956"/>
    <w:rsid w:val="00D41F35"/>
    <w:rsid w:val="00D4567F"/>
    <w:rsid w:val="00D50FC6"/>
    <w:rsid w:val="00D72877"/>
    <w:rsid w:val="00DA6F3E"/>
    <w:rsid w:val="00DE4965"/>
    <w:rsid w:val="00E47F5E"/>
    <w:rsid w:val="00E53AAA"/>
    <w:rsid w:val="00E8775A"/>
    <w:rsid w:val="00EC0A5E"/>
    <w:rsid w:val="00EF60C6"/>
    <w:rsid w:val="00F068A0"/>
    <w:rsid w:val="00F366EB"/>
    <w:rsid w:val="00F92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596681"/>
  <w15:chartTrackingRefBased/>
  <w15:docId w15:val="{9E4309F7-A278-498A-8139-2B08055B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8D7"/>
    <w:pPr>
      <w:widowControl w:val="0"/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1">
    <w:name w:val="heading 1"/>
    <w:basedOn w:val="Normal"/>
    <w:next w:val="Normal"/>
    <w:link w:val="Ttulo1Car"/>
    <w:qFormat/>
    <w:rsid w:val="009118D7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118D7"/>
    <w:pPr>
      <w:numPr>
        <w:ilvl w:val="1"/>
      </w:numPr>
      <w:tabs>
        <w:tab w:val="left" w:pos="360"/>
      </w:tabs>
      <w:outlineLvl w:val="1"/>
    </w:pPr>
    <w:rPr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118D7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9118D7"/>
    <w:rPr>
      <w:rFonts w:ascii="Arial" w:eastAsia="Times New Roman" w:hAnsi="Arial" w:cs="Times New Roman"/>
      <w:b/>
      <w:sz w:val="20"/>
      <w:szCs w:val="20"/>
      <w:lang w:eastAsia="ar-SA"/>
    </w:rPr>
  </w:style>
  <w:style w:type="paragraph" w:customStyle="1" w:styleId="a">
    <w:basedOn w:val="Normal"/>
    <w:next w:val="Normal"/>
    <w:qFormat/>
    <w:rsid w:val="009118D7"/>
    <w:pPr>
      <w:spacing w:line="240" w:lineRule="auto"/>
      <w:jc w:val="center"/>
    </w:pPr>
    <w:rPr>
      <w:rFonts w:ascii="Arial" w:hAnsi="Arial"/>
      <w:b/>
      <w:sz w:val="36"/>
      <w:lang w:val="x-none"/>
    </w:rPr>
  </w:style>
  <w:style w:type="paragraph" w:styleId="Encabezado">
    <w:name w:val="header"/>
    <w:basedOn w:val="Normal"/>
    <w:link w:val="EncabezadoCar"/>
    <w:rsid w:val="009118D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iedepgina">
    <w:name w:val="footer"/>
    <w:basedOn w:val="Normal"/>
    <w:link w:val="PiedepginaCar"/>
    <w:rsid w:val="009118D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9118D7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abletext">
    <w:name w:val="Tabletext"/>
    <w:basedOn w:val="Normal"/>
    <w:rsid w:val="009118D7"/>
    <w:pPr>
      <w:keepLines/>
      <w:spacing w:after="120"/>
    </w:pPr>
  </w:style>
  <w:style w:type="paragraph" w:styleId="Prrafodelista">
    <w:name w:val="List Paragraph"/>
    <w:basedOn w:val="Normal"/>
    <w:uiPriority w:val="34"/>
    <w:qFormat/>
    <w:rsid w:val="009118D7"/>
    <w:pPr>
      <w:ind w:left="720"/>
    </w:pPr>
    <w:rPr>
      <w:rFonts w:ascii="Arial" w:hAnsi="Arial" w:cs="Arial"/>
      <w:lang w:val="es-ES"/>
    </w:rPr>
  </w:style>
  <w:style w:type="paragraph" w:customStyle="1" w:styleId="Titulo2">
    <w:name w:val="Titulo 2"/>
    <w:basedOn w:val="Normal"/>
    <w:rsid w:val="009118D7"/>
    <w:pPr>
      <w:numPr>
        <w:numId w:val="3"/>
      </w:numPr>
      <w:jc w:val="both"/>
    </w:pPr>
    <w:rPr>
      <w:rFonts w:ascii="Arial" w:hAnsi="Arial" w:cs="Arial"/>
      <w:b/>
      <w:lang w:val="es-ES"/>
    </w:rPr>
  </w:style>
  <w:style w:type="character" w:customStyle="1" w:styleId="PuestoCar1">
    <w:name w:val="Puesto Car1"/>
    <w:link w:val="Puesto"/>
    <w:rsid w:val="009118D7"/>
    <w:rPr>
      <w:rFonts w:ascii="Arial" w:hAnsi="Arial"/>
      <w:b/>
      <w:sz w:val="36"/>
      <w:lang w:eastAsia="ar-SA"/>
    </w:rPr>
  </w:style>
  <w:style w:type="paragraph" w:styleId="Puesto">
    <w:name w:val="Title"/>
    <w:basedOn w:val="Normal"/>
    <w:next w:val="Normal"/>
    <w:link w:val="PuestoCar1"/>
    <w:qFormat/>
    <w:rsid w:val="009118D7"/>
    <w:pPr>
      <w:spacing w:line="240" w:lineRule="auto"/>
      <w:contextualSpacing/>
    </w:pPr>
    <w:rPr>
      <w:rFonts w:ascii="Arial" w:eastAsiaTheme="minorHAnsi" w:hAnsi="Arial" w:cstheme="minorBidi"/>
      <w:b/>
      <w:sz w:val="36"/>
      <w:szCs w:val="22"/>
    </w:rPr>
  </w:style>
  <w:style w:type="character" w:customStyle="1" w:styleId="PuestoCar">
    <w:name w:val="Puesto Car"/>
    <w:basedOn w:val="Fuentedeprrafopredeter"/>
    <w:uiPriority w:val="10"/>
    <w:rsid w:val="009118D7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0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0B53"/>
    <w:rPr>
      <w:rFonts w:ascii="Segoe UI" w:eastAsia="Times New Roman" w:hAnsi="Segoe UI" w:cs="Segoe UI"/>
      <w:sz w:val="18"/>
      <w:szCs w:val="18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EF60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F60C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F60C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F60C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F60C6"/>
    <w:rPr>
      <w:rFonts w:ascii="Times New Roman" w:eastAsia="Times New Roman" w:hAnsi="Times New Roman" w:cs="Times New Roman"/>
      <w:b/>
      <w:bCs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3CEF1-0DAA-493A-86E6-02127DEE3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6</cp:revision>
  <dcterms:created xsi:type="dcterms:W3CDTF">2017-02-02T01:21:00Z</dcterms:created>
  <dcterms:modified xsi:type="dcterms:W3CDTF">2017-02-06T22:28:00Z</dcterms:modified>
</cp:coreProperties>
</file>