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E4CB7" w14:textId="77777777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5A3207">
        <w:rPr>
          <w:lang w:val="es-ES"/>
        </w:rPr>
        <w:t>0</w:t>
      </w:r>
      <w:r w:rsidR="000637CC">
        <w:rPr>
          <w:lang w:val="es-ES"/>
        </w:rPr>
        <w:t>9</w:t>
      </w:r>
      <w:r w:rsidRPr="00F0140C">
        <w:rPr>
          <w:lang w:val="es-ES"/>
        </w:rPr>
        <w:t xml:space="preserve">- </w:t>
      </w:r>
      <w:proofErr w:type="spellStart"/>
      <w:r w:rsidR="005A3207">
        <w:rPr>
          <w:lang w:val="es-ES"/>
        </w:rPr>
        <w:t>Consulta</w:t>
      </w:r>
      <w:r w:rsidR="000637CC">
        <w:rPr>
          <w:lang w:val="es-ES"/>
        </w:rPr>
        <w:t>Runistac</w:t>
      </w:r>
      <w:proofErr w:type="spellEnd"/>
      <w:r w:rsidR="005A3207">
        <w:rPr>
          <w:lang w:val="es-ES"/>
        </w:rPr>
        <w:t>-Ministerio</w:t>
      </w:r>
    </w:p>
    <w:p w14:paraId="3891E7F1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507BCBE9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384A8ECC" w14:textId="77777777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822CE0">
        <w:rPr>
          <w:rFonts w:ascii="Arial" w:hAnsi="Arial" w:cs="Arial"/>
        </w:rPr>
        <w:t xml:space="preserve">al </w:t>
      </w:r>
      <w:r w:rsidR="005A3207">
        <w:rPr>
          <w:rFonts w:ascii="Arial" w:hAnsi="Arial" w:cs="Arial"/>
        </w:rPr>
        <w:t xml:space="preserve">funcionario de Ministerio </w:t>
      </w:r>
      <w:r w:rsidR="00822CE0">
        <w:rPr>
          <w:rFonts w:ascii="Arial" w:hAnsi="Arial" w:cs="Arial"/>
        </w:rPr>
        <w:t>realizar la consulta de</w:t>
      </w:r>
      <w:r w:rsidR="00BA45CA">
        <w:rPr>
          <w:rFonts w:ascii="Arial" w:hAnsi="Arial" w:cs="Arial"/>
        </w:rPr>
        <w:t xml:space="preserve"> solicitudes</w:t>
      </w:r>
      <w:r w:rsidR="00822CE0">
        <w:rPr>
          <w:rFonts w:ascii="Arial" w:hAnsi="Arial" w:cs="Arial"/>
        </w:rPr>
        <w:t xml:space="preserve"> </w:t>
      </w:r>
      <w:proofErr w:type="spellStart"/>
      <w:r w:rsidR="00BA45CA">
        <w:rPr>
          <w:rFonts w:ascii="Arial" w:hAnsi="Arial" w:cs="Arial"/>
        </w:rPr>
        <w:t>Runistac</w:t>
      </w:r>
      <w:proofErr w:type="spellEnd"/>
      <w:r w:rsidR="00822CE0">
        <w:rPr>
          <w:rFonts w:ascii="Arial" w:hAnsi="Arial" w:cs="Arial"/>
        </w:rPr>
        <w:t xml:space="preserve">, a través del Portal </w:t>
      </w:r>
      <w:r w:rsidR="005A3207">
        <w:rPr>
          <w:rFonts w:ascii="Arial" w:hAnsi="Arial" w:cs="Arial"/>
        </w:rPr>
        <w:t>HQ-RUNT.</w:t>
      </w:r>
    </w:p>
    <w:p w14:paraId="1F550A31" w14:textId="77777777" w:rsidR="009118D7" w:rsidRPr="00390A03" w:rsidRDefault="009118D7" w:rsidP="009118D7">
      <w:pPr>
        <w:rPr>
          <w:rFonts w:ascii="Arial" w:hAnsi="Arial" w:cs="Arial"/>
        </w:rPr>
      </w:pPr>
    </w:p>
    <w:p w14:paraId="1C74CABA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4791FBA4" w14:textId="77777777" w:rsidR="009118D7" w:rsidRPr="00AA673C" w:rsidRDefault="005A3207" w:rsidP="00AA673C">
      <w:pPr>
        <w:pStyle w:val="Prrafodelista"/>
        <w:numPr>
          <w:ilvl w:val="0"/>
          <w:numId w:val="16"/>
        </w:numPr>
        <w:spacing w:line="276" w:lineRule="auto"/>
        <w:jc w:val="both"/>
        <w:rPr>
          <w:rPrChange w:id="2" w:author="Daniela" w:date="2017-02-13T09:43:00Z">
            <w:rPr/>
          </w:rPrChange>
        </w:rPr>
        <w:pPrChange w:id="3" w:author="Daniela" w:date="2017-02-13T09:43:00Z">
          <w:pPr>
            <w:numPr>
              <w:numId w:val="2"/>
            </w:numPr>
            <w:tabs>
              <w:tab w:val="num" w:pos="1068"/>
            </w:tabs>
            <w:spacing w:line="276" w:lineRule="auto"/>
            <w:ind w:left="1068" w:hanging="360"/>
            <w:jc w:val="both"/>
          </w:pPr>
        </w:pPrChange>
      </w:pPr>
      <w:r w:rsidRPr="00AA673C">
        <w:t>Ministerio</w:t>
      </w:r>
    </w:p>
    <w:p w14:paraId="466F93A7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418035AD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4" w:name="_Toc425771381"/>
      <w:r w:rsidRPr="00D379B4">
        <w:rPr>
          <w:sz w:val="22"/>
          <w:szCs w:val="22"/>
        </w:rPr>
        <w:t>Entradas</w:t>
      </w:r>
      <w:bookmarkEnd w:id="4"/>
    </w:p>
    <w:p w14:paraId="6E97F6AD" w14:textId="77777777" w:rsidR="009118D7" w:rsidRPr="00D379B4" w:rsidRDefault="00BA45CA" w:rsidP="00182597">
      <w:pPr>
        <w:pStyle w:val="Prrafodelista"/>
        <w:numPr>
          <w:ilvl w:val="0"/>
          <w:numId w:val="14"/>
        </w:numPr>
      </w:pPr>
      <w:r>
        <w:t>No aplica</w:t>
      </w:r>
    </w:p>
    <w:p w14:paraId="56DF39F7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4CBFA0F5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2"/>
      <w:r w:rsidRPr="00D379B4">
        <w:rPr>
          <w:sz w:val="22"/>
          <w:szCs w:val="22"/>
        </w:rPr>
        <w:t>Flujo básico de eventos</w:t>
      </w:r>
      <w:bookmarkEnd w:id="5"/>
    </w:p>
    <w:p w14:paraId="6E8EA3E1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131D683" w14:textId="77777777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del w:id="6" w:author="Daniela" w:date="2017-02-13T09:44:00Z">
        <w:r w:rsidR="005A3207" w:rsidDel="00AA673C">
          <w:rPr>
            <w:rFonts w:ascii="Arial" w:hAnsi="Arial" w:cs="Arial"/>
          </w:rPr>
          <w:delText>funcionario de Ministerio</w:delText>
        </w:r>
      </w:del>
      <w:ins w:id="7" w:author="Daniela" w:date="2017-02-13T09:44:00Z">
        <w:r w:rsidR="00AA673C">
          <w:rPr>
            <w:rFonts w:ascii="Arial" w:hAnsi="Arial" w:cs="Arial"/>
          </w:rPr>
          <w:t>actor</w:t>
        </w:r>
      </w:ins>
      <w:r>
        <w:rPr>
          <w:rFonts w:ascii="Arial" w:hAnsi="Arial" w:cs="Arial"/>
        </w:rPr>
        <w:t xml:space="preserve"> ingresa a la opción “</w:t>
      </w:r>
      <w:r w:rsidR="00182597">
        <w:rPr>
          <w:rFonts w:ascii="Arial" w:hAnsi="Arial" w:cs="Arial"/>
        </w:rPr>
        <w:t xml:space="preserve">Consulta </w:t>
      </w:r>
      <w:proofErr w:type="spellStart"/>
      <w:r w:rsidR="00BA45CA">
        <w:rPr>
          <w:rFonts w:ascii="Arial" w:hAnsi="Arial" w:cs="Arial"/>
        </w:rPr>
        <w:t>Runistac</w:t>
      </w:r>
      <w:proofErr w:type="spellEnd"/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</w:t>
      </w:r>
      <w:r w:rsidR="00224A7A">
        <w:rPr>
          <w:rFonts w:ascii="Arial" w:hAnsi="Arial" w:cs="Arial"/>
        </w:rPr>
        <w:t>HQ-RUNT.</w:t>
      </w:r>
    </w:p>
    <w:p w14:paraId="1FFF4F76" w14:textId="77777777" w:rsidR="00B85E03" w:rsidRPr="00B85E03" w:rsidRDefault="00224A7A" w:rsidP="00B85E03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</w:t>
      </w:r>
      <w:r>
        <w:rPr>
          <w:rFonts w:ascii="Arial" w:hAnsi="Arial" w:cs="Arial"/>
        </w:rPr>
        <w:t xml:space="preserve">despliega </w:t>
      </w:r>
      <w:r w:rsidR="00BA45CA">
        <w:rPr>
          <w:rFonts w:ascii="Arial" w:hAnsi="Arial" w:cs="Arial"/>
        </w:rPr>
        <w:t xml:space="preserve">la información de todas las solicitudes registradas </w:t>
      </w:r>
      <w:r w:rsidR="004E781C">
        <w:rPr>
          <w:rFonts w:ascii="Arial" w:hAnsi="Arial" w:cs="Arial"/>
        </w:rPr>
        <w:t>hasta el día de ejecución de la consulta.</w:t>
      </w:r>
    </w:p>
    <w:p w14:paraId="20981CB0" w14:textId="77777777" w:rsidR="00DD4686" w:rsidRDefault="00DD4686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termina la ejecución del caso de uso</w:t>
      </w:r>
      <w:ins w:id="8" w:author="Daniela" w:date="2017-02-13T10:21:00Z">
        <w:r w:rsidR="00EE28EE">
          <w:rPr>
            <w:rFonts w:ascii="Arial" w:hAnsi="Arial" w:cs="Arial"/>
          </w:rPr>
          <w:t>.</w:t>
        </w:r>
      </w:ins>
    </w:p>
    <w:p w14:paraId="069155F8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109BD041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44911A31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83"/>
      <w:r w:rsidRPr="00527AE1">
        <w:rPr>
          <w:sz w:val="22"/>
          <w:szCs w:val="22"/>
        </w:rPr>
        <w:t>Flujos alternativos</w:t>
      </w:r>
      <w:bookmarkEnd w:id="9"/>
    </w:p>
    <w:p w14:paraId="0DA695B5" w14:textId="77777777" w:rsidR="000637CC" w:rsidRDefault="000637CC" w:rsidP="00CC33C9">
      <w:pPr>
        <w:pStyle w:val="Prrafodelista"/>
        <w:spacing w:line="276" w:lineRule="auto"/>
        <w:jc w:val="both"/>
      </w:pPr>
    </w:p>
    <w:p w14:paraId="4AC9F44E" w14:textId="77777777" w:rsidR="006F7ABE" w:rsidRPr="006F7ABE" w:rsidRDefault="006F7ABE" w:rsidP="00CC33C9">
      <w:pPr>
        <w:pStyle w:val="Prrafodelista"/>
        <w:spacing w:line="276" w:lineRule="auto"/>
        <w:jc w:val="both"/>
        <w:rPr>
          <w:b/>
        </w:rPr>
      </w:pPr>
      <w:r w:rsidRPr="006F7ABE">
        <w:rPr>
          <w:b/>
        </w:rPr>
        <w:t>5.</w:t>
      </w:r>
      <w:r w:rsidR="000637CC">
        <w:rPr>
          <w:b/>
        </w:rPr>
        <w:t>1</w:t>
      </w:r>
      <w:r w:rsidRPr="006F7ABE">
        <w:rPr>
          <w:b/>
        </w:rPr>
        <w:t xml:space="preserve"> Ver detalle</w:t>
      </w:r>
    </w:p>
    <w:p w14:paraId="40AE2CFA" w14:textId="77777777" w:rsidR="006F7ABE" w:rsidRDefault="006F7ABE" w:rsidP="00CC33C9">
      <w:pPr>
        <w:pStyle w:val="Prrafodelista"/>
        <w:spacing w:line="276" w:lineRule="auto"/>
        <w:jc w:val="both"/>
      </w:pPr>
      <w:r>
        <w:t xml:space="preserve">Si en el paso 8 el sistema recupera CCM que se encuentren en estado UTILIZADO, </w:t>
      </w:r>
      <w:del w:id="10" w:author="Daniela" w:date="2017-02-13T09:44:00Z">
        <w:r w:rsidDel="00AA673C">
          <w:delText xml:space="preserve">el sistema </w:delText>
        </w:r>
      </w:del>
      <w:ins w:id="11" w:author="Daniela" w:date="2017-02-13T09:44:00Z">
        <w:r w:rsidR="00AA673C">
          <w:t xml:space="preserve">se </w:t>
        </w:r>
      </w:ins>
      <w:r>
        <w:t>realiza lo siguiente</w:t>
      </w:r>
      <w:r w:rsidR="00DD0642">
        <w:t>:</w:t>
      </w:r>
    </w:p>
    <w:p w14:paraId="75004816" w14:textId="77777777" w:rsidR="006F7ABE" w:rsidRDefault="00AA673C" w:rsidP="006F7ABE">
      <w:pPr>
        <w:pStyle w:val="Prrafodelista"/>
        <w:numPr>
          <w:ilvl w:val="3"/>
          <w:numId w:val="5"/>
        </w:numPr>
        <w:spacing w:line="276" w:lineRule="auto"/>
        <w:jc w:val="both"/>
      </w:pPr>
      <w:ins w:id="12" w:author="Daniela" w:date="2017-02-13T09:44:00Z">
        <w:r>
          <w:t xml:space="preserve">El sistema </w:t>
        </w:r>
      </w:ins>
      <w:del w:id="13" w:author="Daniela" w:date="2017-02-13T09:45:00Z">
        <w:r w:rsidR="006F7ABE" w:rsidDel="00AA673C">
          <w:delText>H</w:delText>
        </w:r>
      </w:del>
      <w:ins w:id="14" w:author="Daniela" w:date="2017-02-13T09:45:00Z">
        <w:r>
          <w:t>h</w:t>
        </w:r>
      </w:ins>
      <w:r w:rsidR="006F7ABE">
        <w:t>abilita una opción de ver detalle del registro que se encuentra en estado</w:t>
      </w:r>
      <w:ins w:id="15" w:author="Daniela" w:date="2017-02-13T09:45:00Z">
        <w:r>
          <w:t xml:space="preserve"> UTILIZADO</w:t>
        </w:r>
      </w:ins>
      <w:r w:rsidR="006F7ABE">
        <w:t>.</w:t>
      </w:r>
    </w:p>
    <w:p w14:paraId="26DA68F5" w14:textId="77777777" w:rsidR="00AA673C" w:rsidRDefault="00AA673C" w:rsidP="006F7ABE">
      <w:pPr>
        <w:pStyle w:val="Prrafodelista"/>
        <w:numPr>
          <w:ilvl w:val="3"/>
          <w:numId w:val="5"/>
        </w:numPr>
        <w:spacing w:line="276" w:lineRule="auto"/>
        <w:jc w:val="both"/>
        <w:rPr>
          <w:ins w:id="16" w:author="Daniela" w:date="2017-02-13T09:46:00Z"/>
        </w:rPr>
      </w:pPr>
      <w:ins w:id="17" w:author="Daniela" w:date="2017-02-13T09:46:00Z">
        <w:r>
          <w:t>El actor selecciona</w:t>
        </w:r>
      </w:ins>
      <w:del w:id="18" w:author="Daniela" w:date="2017-02-13T09:46:00Z">
        <w:r w:rsidR="006F7ABE" w:rsidDel="00AA673C">
          <w:delText>Al seleccionar</w:delText>
        </w:r>
      </w:del>
      <w:r w:rsidR="006F7ABE">
        <w:t xml:space="preserve"> ver detalle</w:t>
      </w:r>
      <w:ins w:id="19" w:author="Daniela" w:date="2017-02-13T09:46:00Z">
        <w:r>
          <w:t>.</w:t>
        </w:r>
      </w:ins>
    </w:p>
    <w:p w14:paraId="23F94750" w14:textId="77777777" w:rsidR="006F7ABE" w:rsidRPr="001854FB" w:rsidRDefault="006F7ABE" w:rsidP="006F7ABE">
      <w:pPr>
        <w:pStyle w:val="Prrafodelista"/>
        <w:numPr>
          <w:ilvl w:val="3"/>
          <w:numId w:val="5"/>
        </w:numPr>
        <w:spacing w:line="276" w:lineRule="auto"/>
        <w:jc w:val="both"/>
      </w:pPr>
      <w:del w:id="20" w:author="Daniela" w:date="2017-02-13T09:46:00Z">
        <w:r w:rsidDel="00AA673C">
          <w:delText>, e</w:delText>
        </w:r>
      </w:del>
      <w:ins w:id="21" w:author="Daniela" w:date="2017-02-13T09:46:00Z">
        <w:r w:rsidR="00AA673C">
          <w:t>E</w:t>
        </w:r>
      </w:ins>
      <w:r>
        <w:t>l sistema abre una nueva ventana con la información del detalle del CCM.</w:t>
      </w:r>
    </w:p>
    <w:p w14:paraId="2D318668" w14:textId="77777777"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5FFDFC0D" w14:textId="77777777" w:rsidR="00DD4686" w:rsidRPr="00A23475" w:rsidRDefault="00DD4686" w:rsidP="009118D7">
      <w:pPr>
        <w:tabs>
          <w:tab w:val="left" w:pos="5580"/>
        </w:tabs>
        <w:rPr>
          <w:rFonts w:ascii="Arial" w:hAnsi="Arial" w:cs="Arial"/>
          <w:lang w:val="es-ES"/>
        </w:rPr>
      </w:pPr>
      <w:bookmarkStart w:id="22" w:name="_GoBack"/>
      <w:bookmarkEnd w:id="22"/>
    </w:p>
    <w:p w14:paraId="2DBB685F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23" w:name="_Toc425771391"/>
      <w:r w:rsidRPr="00527AE1">
        <w:rPr>
          <w:sz w:val="22"/>
          <w:szCs w:val="22"/>
        </w:rPr>
        <w:t>Precondiciones</w:t>
      </w:r>
      <w:bookmarkEnd w:id="23"/>
    </w:p>
    <w:p w14:paraId="099FE2B3" w14:textId="77777777" w:rsidR="009118D7" w:rsidRDefault="001854FB" w:rsidP="00EE28EE">
      <w:pPr>
        <w:spacing w:line="276" w:lineRule="auto"/>
        <w:ind w:firstLine="284"/>
        <w:jc w:val="both"/>
        <w:pPrChange w:id="24" w:author="Daniela" w:date="2017-02-13T10:22:00Z">
          <w:pPr>
            <w:pStyle w:val="Prrafodelista"/>
            <w:numPr>
              <w:numId w:val="13"/>
            </w:numPr>
            <w:spacing w:line="276" w:lineRule="auto"/>
            <w:ind w:left="1004" w:hanging="360"/>
            <w:jc w:val="both"/>
          </w:pPr>
        </w:pPrChange>
      </w:pPr>
      <w:r>
        <w:t>No aplica</w:t>
      </w:r>
      <w:r w:rsidR="00D41F35">
        <w:t>.</w:t>
      </w:r>
    </w:p>
    <w:p w14:paraId="55C8ACDE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0E9C9133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277B0F1F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25" w:name="_Toc425771392"/>
      <w:r w:rsidRPr="00527AE1">
        <w:rPr>
          <w:sz w:val="22"/>
          <w:szCs w:val="22"/>
        </w:rPr>
        <w:t>Postcondiciones</w:t>
      </w:r>
      <w:bookmarkEnd w:id="25"/>
    </w:p>
    <w:p w14:paraId="36FFD794" w14:textId="77777777" w:rsidR="009118D7" w:rsidRPr="00527AE1" w:rsidRDefault="001854FB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del w:id="26" w:author="Daniela" w:date="2017-02-13T10:22:00Z">
        <w:r w:rsidDel="00EE28EE">
          <w:rPr>
            <w:rFonts w:ascii="Arial" w:hAnsi="Arial" w:cs="Arial"/>
            <w:lang w:val="es-ES"/>
          </w:rPr>
          <w:delText>-</w:delText>
        </w:r>
      </w:del>
      <w:r w:rsidR="006F7ABE">
        <w:rPr>
          <w:rFonts w:ascii="Arial" w:hAnsi="Arial" w:cs="Arial"/>
          <w:lang w:val="es-ES"/>
        </w:rPr>
        <w:t xml:space="preserve">El </w:t>
      </w:r>
      <w:del w:id="27" w:author="Daniela" w:date="2017-02-13T10:22:00Z">
        <w:r w:rsidR="006F7ABE" w:rsidDel="00EE28EE">
          <w:rPr>
            <w:rFonts w:ascii="Arial" w:hAnsi="Arial" w:cs="Arial"/>
            <w:lang w:val="es-ES"/>
          </w:rPr>
          <w:delText>funcionario de Ministerio</w:delText>
        </w:r>
      </w:del>
      <w:ins w:id="28" w:author="Daniela" w:date="2017-02-13T10:22:00Z">
        <w:r w:rsidR="00EE28EE">
          <w:rPr>
            <w:rFonts w:ascii="Arial" w:hAnsi="Arial" w:cs="Arial"/>
            <w:lang w:val="es-ES"/>
          </w:rPr>
          <w:t>actor</w:t>
        </w:r>
      </w:ins>
      <w:r w:rsidR="006F7ABE">
        <w:rPr>
          <w:rFonts w:ascii="Arial" w:hAnsi="Arial" w:cs="Arial"/>
          <w:lang w:val="es-ES"/>
        </w:rPr>
        <w:t xml:space="preserve"> obtiene la información de la consulta realizada</w:t>
      </w:r>
      <w:r>
        <w:rPr>
          <w:rFonts w:ascii="Arial" w:hAnsi="Arial" w:cs="Arial"/>
          <w:lang w:val="es-ES"/>
        </w:rPr>
        <w:t>.</w:t>
      </w:r>
    </w:p>
    <w:p w14:paraId="0FFE0EE7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08E67FF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29" w:name="_Toc425771393"/>
      <w:r w:rsidRPr="00527AE1">
        <w:rPr>
          <w:sz w:val="22"/>
          <w:szCs w:val="22"/>
        </w:rPr>
        <w:t>Reglas de negocio</w:t>
      </w:r>
      <w:bookmarkEnd w:id="29"/>
    </w:p>
    <w:p w14:paraId="12385E55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17879B4D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485DAA32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0" w:name="_Toc425771394"/>
      <w:r w:rsidRPr="005805BB">
        <w:rPr>
          <w:sz w:val="22"/>
          <w:szCs w:val="22"/>
        </w:rPr>
        <w:t>Requerimientos Especiales</w:t>
      </w:r>
      <w:bookmarkEnd w:id="30"/>
    </w:p>
    <w:p w14:paraId="4C57161B" w14:textId="77777777" w:rsidR="009118D7" w:rsidRDefault="009118D7" w:rsidP="009118D7"/>
    <w:p w14:paraId="43F7F0C3" w14:textId="77777777" w:rsidR="009118D7" w:rsidRDefault="009118D7" w:rsidP="009118D7">
      <w:pPr>
        <w:spacing w:line="276" w:lineRule="auto"/>
      </w:pPr>
    </w:p>
    <w:p w14:paraId="19DC3259" w14:textId="77777777" w:rsidR="009118D7" w:rsidRDefault="009118D7" w:rsidP="009118D7">
      <w:pPr>
        <w:spacing w:line="240" w:lineRule="auto"/>
        <w:ind w:left="1418"/>
      </w:pPr>
    </w:p>
    <w:p w14:paraId="2F843B14" w14:textId="77777777" w:rsidR="009118D7" w:rsidRDefault="009118D7" w:rsidP="009118D7">
      <w:pPr>
        <w:spacing w:line="240" w:lineRule="auto"/>
        <w:ind w:left="1418"/>
      </w:pPr>
    </w:p>
    <w:p w14:paraId="7EDB3153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1" w:name="_Toc425771395"/>
      <w:r w:rsidRPr="005805BB">
        <w:rPr>
          <w:sz w:val="22"/>
          <w:szCs w:val="22"/>
        </w:rPr>
        <w:lastRenderedPageBreak/>
        <w:t>Prototipo de Interfaz Gráfica</w:t>
      </w:r>
      <w:bookmarkEnd w:id="31"/>
    </w:p>
    <w:p w14:paraId="3A002CCC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33C35A76" w14:textId="77777777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68723E3A" w14:textId="77777777" w:rsidR="009118D7" w:rsidRPr="000E0269" w:rsidRDefault="00AA673C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  <w:r>
        <w:rPr>
          <w:rStyle w:val="Refdecomentario"/>
        </w:rPr>
        <w:commentReference w:id="32"/>
      </w:r>
    </w:p>
    <w:p w14:paraId="01CA1D5A" w14:textId="77777777"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14:paraId="41D4B6D9" w14:textId="77777777"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14:paraId="187782AC" w14:textId="77777777"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14:paraId="3BDCB0D0" w14:textId="77777777"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14:paraId="1C77FB79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41F7179D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33" w:name="_Toc425771396"/>
      <w:r w:rsidRPr="005805BB">
        <w:rPr>
          <w:sz w:val="22"/>
          <w:szCs w:val="22"/>
        </w:rPr>
        <w:t>Aprobaciones</w:t>
      </w:r>
      <w:bookmarkEnd w:id="33"/>
    </w:p>
    <w:p w14:paraId="3F51C6E4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6F017BD0" w14:textId="77777777" w:rsidTr="00E20B84">
        <w:trPr>
          <w:jc w:val="center"/>
        </w:trPr>
        <w:tc>
          <w:tcPr>
            <w:tcW w:w="2515" w:type="dxa"/>
          </w:tcPr>
          <w:p w14:paraId="3F47DF09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43443DAD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2BFEF4C9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13754A79" w14:textId="77777777" w:rsidTr="00E20B84">
        <w:trPr>
          <w:jc w:val="center"/>
        </w:trPr>
        <w:tc>
          <w:tcPr>
            <w:tcW w:w="2515" w:type="dxa"/>
          </w:tcPr>
          <w:p w14:paraId="26F7CEA1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0BBEB7E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2EA1E259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49F0EE18" w14:textId="77777777" w:rsidTr="00E20B84">
        <w:trPr>
          <w:jc w:val="center"/>
        </w:trPr>
        <w:tc>
          <w:tcPr>
            <w:tcW w:w="2515" w:type="dxa"/>
          </w:tcPr>
          <w:p w14:paraId="15B6CB24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09BECFC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8DF4F46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2023214A" w14:textId="77777777" w:rsidTr="00E20B84">
        <w:trPr>
          <w:jc w:val="center"/>
        </w:trPr>
        <w:tc>
          <w:tcPr>
            <w:tcW w:w="2515" w:type="dxa"/>
          </w:tcPr>
          <w:p w14:paraId="3AEAFB5E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63BA0729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72B18AB4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7EC0DE22" w14:textId="77777777" w:rsidR="009118D7" w:rsidRDefault="009118D7" w:rsidP="009118D7"/>
    <w:p w14:paraId="4816BEC7" w14:textId="77777777" w:rsidR="009118D7" w:rsidRDefault="009118D7" w:rsidP="009118D7"/>
    <w:p w14:paraId="2BA1BF05" w14:textId="77777777" w:rsidR="00005C19" w:rsidRDefault="008E53FE"/>
    <w:sectPr w:rsidR="00005C19">
      <w:headerReference w:type="default" r:id="rId10"/>
      <w:foot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Daniela" w:date="2017-02-13T09:46:00Z" w:initials="D">
    <w:p w14:paraId="7FAB23F0" w14:textId="77777777" w:rsidR="00AA673C" w:rsidRDefault="00AA673C">
      <w:pPr>
        <w:pStyle w:val="Textocomentario"/>
      </w:pPr>
      <w:r>
        <w:rPr>
          <w:rStyle w:val="Refdecomentario"/>
        </w:rPr>
        <w:annotationRef/>
      </w:r>
      <w:r>
        <w:t>Adicionar prototipo</w:t>
      </w:r>
    </w:p>
    <w:p w14:paraId="638EA133" w14:textId="77777777" w:rsidR="00AA673C" w:rsidRDefault="00AA673C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8EA1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B37E7" w14:textId="77777777" w:rsidR="008E53FE" w:rsidRDefault="008E53FE" w:rsidP="009118D7">
      <w:pPr>
        <w:spacing w:line="240" w:lineRule="auto"/>
      </w:pPr>
      <w:r>
        <w:separator/>
      </w:r>
    </w:p>
  </w:endnote>
  <w:endnote w:type="continuationSeparator" w:id="0">
    <w:p w14:paraId="410B7FCF" w14:textId="77777777" w:rsidR="008E53FE" w:rsidRDefault="008E53FE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260D715E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31594437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489ACE24" w14:textId="77777777" w:rsidR="00C3447D" w:rsidRPr="00CA3205" w:rsidRDefault="008E53FE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75E324F3" w14:textId="77777777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EE28EE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EE28EE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6CC2FCFC" w14:textId="77777777" w:rsidR="00B140EF" w:rsidRDefault="008E53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2CB3E" w14:textId="77777777" w:rsidR="008E53FE" w:rsidRDefault="008E53FE" w:rsidP="009118D7">
      <w:pPr>
        <w:spacing w:line="240" w:lineRule="auto"/>
      </w:pPr>
      <w:r>
        <w:separator/>
      </w:r>
    </w:p>
  </w:footnote>
  <w:footnote w:type="continuationSeparator" w:id="0">
    <w:p w14:paraId="6EA63214" w14:textId="77777777" w:rsidR="008E53FE" w:rsidRDefault="008E53FE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FB317" w14:textId="77777777" w:rsidR="00B140EF" w:rsidRDefault="008E53FE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32651C4"/>
    <w:multiLevelType w:val="hybridMultilevel"/>
    <w:tmpl w:val="14F2F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BC94DDD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3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1"/>
  </w:num>
  <w:num w:numId="10">
    <w:abstractNumId w:val="13"/>
  </w:num>
  <w:num w:numId="11">
    <w:abstractNumId w:val="14"/>
  </w:num>
  <w:num w:numId="12">
    <w:abstractNumId w:val="8"/>
  </w:num>
  <w:num w:numId="13">
    <w:abstractNumId w:val="15"/>
  </w:num>
  <w:num w:numId="14">
    <w:abstractNumId w:val="6"/>
  </w:num>
  <w:num w:numId="15">
    <w:abstractNumId w:val="12"/>
  </w:num>
  <w:num w:numId="1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0637CC"/>
    <w:rsid w:val="00182597"/>
    <w:rsid w:val="001854FB"/>
    <w:rsid w:val="001A6640"/>
    <w:rsid w:val="00222B66"/>
    <w:rsid w:val="00224A7A"/>
    <w:rsid w:val="00345E5A"/>
    <w:rsid w:val="0043248D"/>
    <w:rsid w:val="004E781C"/>
    <w:rsid w:val="004F228C"/>
    <w:rsid w:val="005A3207"/>
    <w:rsid w:val="00691B78"/>
    <w:rsid w:val="006F7ABE"/>
    <w:rsid w:val="00773507"/>
    <w:rsid w:val="00783CCB"/>
    <w:rsid w:val="007A6DE7"/>
    <w:rsid w:val="007F3242"/>
    <w:rsid w:val="007F6C42"/>
    <w:rsid w:val="00815779"/>
    <w:rsid w:val="00822CE0"/>
    <w:rsid w:val="008E53FE"/>
    <w:rsid w:val="008F69F2"/>
    <w:rsid w:val="009118D7"/>
    <w:rsid w:val="00990B53"/>
    <w:rsid w:val="009F3EEC"/>
    <w:rsid w:val="00A212DD"/>
    <w:rsid w:val="00A23475"/>
    <w:rsid w:val="00A55DCC"/>
    <w:rsid w:val="00AA3399"/>
    <w:rsid w:val="00AA673C"/>
    <w:rsid w:val="00AB1F2A"/>
    <w:rsid w:val="00B85E03"/>
    <w:rsid w:val="00BA45CA"/>
    <w:rsid w:val="00BB4173"/>
    <w:rsid w:val="00C54C8C"/>
    <w:rsid w:val="00CA1956"/>
    <w:rsid w:val="00CC33C9"/>
    <w:rsid w:val="00D41F35"/>
    <w:rsid w:val="00D50FC6"/>
    <w:rsid w:val="00DA6F3E"/>
    <w:rsid w:val="00DD0642"/>
    <w:rsid w:val="00DD4686"/>
    <w:rsid w:val="00DE4965"/>
    <w:rsid w:val="00E53AAA"/>
    <w:rsid w:val="00E82179"/>
    <w:rsid w:val="00EC0A5E"/>
    <w:rsid w:val="00EE28E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B7808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2CB0-4902-4554-B402-E6CE5D7B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8</cp:revision>
  <dcterms:created xsi:type="dcterms:W3CDTF">2017-02-01T18:41:00Z</dcterms:created>
  <dcterms:modified xsi:type="dcterms:W3CDTF">2017-02-13T15:22:00Z</dcterms:modified>
</cp:coreProperties>
</file>