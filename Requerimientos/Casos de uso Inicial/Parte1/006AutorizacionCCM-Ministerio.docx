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CB8BF" w14:textId="77777777" w:rsidR="009118D7" w:rsidRDefault="009118D7" w:rsidP="009118D7">
      <w:pPr>
        <w:pStyle w:val="a"/>
        <w:tabs>
          <w:tab w:val="left" w:pos="480"/>
          <w:tab w:val="right" w:pos="9360"/>
        </w:tabs>
        <w:spacing w:line="276" w:lineRule="auto"/>
        <w:jc w:val="both"/>
        <w:rPr>
          <w:lang w:val="es-ES"/>
        </w:rPr>
      </w:pPr>
      <w:r>
        <w:t>Especificación de caso de uso:</w:t>
      </w:r>
      <w:r>
        <w:fldChar w:fldCharType="begin"/>
      </w:r>
      <w:r>
        <w:instrText xml:space="preserve"> TITLE </w:instrText>
      </w:r>
      <w:r>
        <w:fldChar w:fldCharType="end"/>
      </w:r>
      <w:r>
        <w:t xml:space="preserve"> </w:t>
      </w:r>
      <w:r>
        <w:rPr>
          <w:lang w:val="es-ES"/>
        </w:rPr>
        <w:t>0</w:t>
      </w:r>
      <w:r w:rsidR="005A3207">
        <w:rPr>
          <w:lang w:val="es-ES"/>
        </w:rPr>
        <w:t>0</w:t>
      </w:r>
      <w:r w:rsidR="001542D1">
        <w:rPr>
          <w:lang w:val="es-ES"/>
        </w:rPr>
        <w:t>6</w:t>
      </w:r>
      <w:r w:rsidRPr="00F0140C">
        <w:rPr>
          <w:lang w:val="es-ES"/>
        </w:rPr>
        <w:t xml:space="preserve">- </w:t>
      </w:r>
      <w:proofErr w:type="spellStart"/>
      <w:r w:rsidR="001542D1">
        <w:rPr>
          <w:lang w:val="es-ES"/>
        </w:rPr>
        <w:t>AutorizacionCCM</w:t>
      </w:r>
      <w:proofErr w:type="spellEnd"/>
      <w:r w:rsidR="005A3207">
        <w:rPr>
          <w:lang w:val="es-ES"/>
        </w:rPr>
        <w:t>-Ministerio</w:t>
      </w:r>
    </w:p>
    <w:p w14:paraId="59783607" w14:textId="77777777" w:rsidR="009118D7" w:rsidRPr="00097840" w:rsidRDefault="009118D7" w:rsidP="009118D7">
      <w:pPr>
        <w:spacing w:line="276" w:lineRule="auto"/>
        <w:rPr>
          <w:lang w:val="es-ES"/>
        </w:rPr>
      </w:pPr>
    </w:p>
    <w:p w14:paraId="73BD7EAF" w14:textId="77777777" w:rsidR="009118D7" w:rsidRPr="00E416B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0" w:name="_Toc425771379"/>
      <w:r w:rsidRPr="00E416B7">
        <w:rPr>
          <w:sz w:val="22"/>
          <w:szCs w:val="22"/>
        </w:rPr>
        <w:t>Breve descripción</w:t>
      </w:r>
      <w:bookmarkEnd w:id="0"/>
    </w:p>
    <w:p w14:paraId="47B1FF1A" w14:textId="77777777" w:rsidR="009118D7" w:rsidRPr="00390A03" w:rsidRDefault="009118D7" w:rsidP="009118D7">
      <w:pPr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Este caso de uso permite </w:t>
      </w:r>
      <w:r w:rsidR="00822CE0">
        <w:rPr>
          <w:rFonts w:ascii="Arial" w:hAnsi="Arial" w:cs="Arial"/>
        </w:rPr>
        <w:t xml:space="preserve">al </w:t>
      </w:r>
      <w:r w:rsidR="005A3207">
        <w:rPr>
          <w:rFonts w:ascii="Arial" w:hAnsi="Arial" w:cs="Arial"/>
        </w:rPr>
        <w:t xml:space="preserve">funcionario de Ministerio </w:t>
      </w:r>
      <w:r w:rsidR="00822CE0">
        <w:rPr>
          <w:rFonts w:ascii="Arial" w:hAnsi="Arial" w:cs="Arial"/>
        </w:rPr>
        <w:t>realizar la consulta</w:t>
      </w:r>
      <w:r w:rsidR="001542D1">
        <w:rPr>
          <w:rFonts w:ascii="Arial" w:hAnsi="Arial" w:cs="Arial"/>
        </w:rPr>
        <w:t xml:space="preserve"> y aprobación</w:t>
      </w:r>
      <w:r w:rsidR="00052A81">
        <w:rPr>
          <w:rFonts w:ascii="Arial" w:hAnsi="Arial" w:cs="Arial"/>
        </w:rPr>
        <w:t xml:space="preserve"> o devolución</w:t>
      </w:r>
      <w:r w:rsidR="00822CE0">
        <w:rPr>
          <w:rFonts w:ascii="Arial" w:hAnsi="Arial" w:cs="Arial"/>
        </w:rPr>
        <w:t xml:space="preserve"> de </w:t>
      </w:r>
      <w:r w:rsidR="00052A81">
        <w:rPr>
          <w:rFonts w:ascii="Arial" w:hAnsi="Arial" w:cs="Arial"/>
        </w:rPr>
        <w:t xml:space="preserve">la solicitud </w:t>
      </w:r>
      <w:r w:rsidR="00822CE0">
        <w:rPr>
          <w:rFonts w:ascii="Arial" w:hAnsi="Arial" w:cs="Arial"/>
        </w:rPr>
        <w:t xml:space="preserve">CCM, a través del Portal </w:t>
      </w:r>
      <w:r w:rsidR="005A3207">
        <w:rPr>
          <w:rFonts w:ascii="Arial" w:hAnsi="Arial" w:cs="Arial"/>
        </w:rPr>
        <w:t>HQ-RUNT.</w:t>
      </w:r>
    </w:p>
    <w:p w14:paraId="12946848" w14:textId="77777777" w:rsidR="009118D7" w:rsidRPr="00390A03" w:rsidRDefault="009118D7" w:rsidP="009118D7">
      <w:pPr>
        <w:rPr>
          <w:rFonts w:ascii="Arial" w:hAnsi="Arial" w:cs="Arial"/>
        </w:rPr>
      </w:pPr>
    </w:p>
    <w:p w14:paraId="627151D8" w14:textId="77777777"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1" w:name="_Toc425771380"/>
      <w:r w:rsidRPr="005805BB">
        <w:rPr>
          <w:sz w:val="22"/>
          <w:szCs w:val="22"/>
        </w:rPr>
        <w:t>Actores</w:t>
      </w:r>
      <w:bookmarkEnd w:id="1"/>
    </w:p>
    <w:p w14:paraId="305DB472" w14:textId="77777777" w:rsidR="009118D7" w:rsidRPr="00F54002" w:rsidRDefault="005A3207" w:rsidP="00F54002">
      <w:pPr>
        <w:pStyle w:val="Prrafodelista"/>
        <w:numPr>
          <w:ilvl w:val="0"/>
          <w:numId w:val="17"/>
        </w:numPr>
        <w:spacing w:line="276" w:lineRule="auto"/>
        <w:jc w:val="both"/>
        <w:rPr>
          <w:rPrChange w:id="2" w:author="Daniela" w:date="2017-02-13T08:32:00Z">
            <w:rPr/>
          </w:rPrChange>
        </w:rPr>
        <w:pPrChange w:id="3" w:author="Daniela" w:date="2017-02-13T08:32:00Z">
          <w:pPr>
            <w:numPr>
              <w:numId w:val="2"/>
            </w:numPr>
            <w:tabs>
              <w:tab w:val="num" w:pos="1068"/>
            </w:tabs>
            <w:spacing w:line="276" w:lineRule="auto"/>
            <w:ind w:left="1068" w:hanging="360"/>
            <w:jc w:val="both"/>
          </w:pPr>
        </w:pPrChange>
      </w:pPr>
      <w:r w:rsidRPr="00F54002">
        <w:t>Ministerio</w:t>
      </w:r>
    </w:p>
    <w:p w14:paraId="15E03F40" w14:textId="77777777" w:rsidR="009118D7" w:rsidRPr="00D379B4" w:rsidRDefault="009118D7" w:rsidP="009118D7">
      <w:pPr>
        <w:pStyle w:val="Prrafodelista"/>
        <w:spacing w:line="276" w:lineRule="auto"/>
        <w:ind w:left="0"/>
        <w:jc w:val="both"/>
      </w:pPr>
    </w:p>
    <w:p w14:paraId="56E738D0" w14:textId="77777777"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4" w:name="_Toc425771381"/>
      <w:commentRangeStart w:id="5"/>
      <w:r w:rsidRPr="00D379B4">
        <w:rPr>
          <w:sz w:val="22"/>
          <w:szCs w:val="22"/>
        </w:rPr>
        <w:t>Entradas</w:t>
      </w:r>
      <w:bookmarkEnd w:id="4"/>
    </w:p>
    <w:p w14:paraId="7F7B7719" w14:textId="77777777" w:rsidR="009118D7" w:rsidRPr="00D379B4" w:rsidRDefault="00B11191" w:rsidP="00182597">
      <w:pPr>
        <w:pStyle w:val="Prrafodelista"/>
        <w:numPr>
          <w:ilvl w:val="0"/>
          <w:numId w:val="14"/>
        </w:numPr>
      </w:pPr>
      <w:r>
        <w:t>No Aplica</w:t>
      </w:r>
      <w:commentRangeEnd w:id="5"/>
      <w:r w:rsidR="00941B3B">
        <w:rPr>
          <w:rStyle w:val="Refdecomentario"/>
          <w:rFonts w:ascii="Times New Roman" w:hAnsi="Times New Roman" w:cs="Times New Roman"/>
          <w:lang w:val="es-CO"/>
        </w:rPr>
        <w:commentReference w:id="5"/>
      </w:r>
    </w:p>
    <w:p w14:paraId="3E94FDBB" w14:textId="77777777" w:rsidR="009118D7" w:rsidRPr="00586662" w:rsidRDefault="009118D7" w:rsidP="009118D7">
      <w:pPr>
        <w:spacing w:line="276" w:lineRule="auto"/>
        <w:jc w:val="both"/>
        <w:rPr>
          <w:rFonts w:ascii="Arial" w:hAnsi="Arial" w:cs="Arial"/>
        </w:rPr>
      </w:pPr>
    </w:p>
    <w:p w14:paraId="74D6CE50" w14:textId="77777777"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6" w:name="_Toc425771382"/>
      <w:r w:rsidRPr="00D379B4">
        <w:rPr>
          <w:sz w:val="22"/>
          <w:szCs w:val="22"/>
        </w:rPr>
        <w:t>Flujo básico de eventos</w:t>
      </w:r>
      <w:bookmarkEnd w:id="6"/>
    </w:p>
    <w:p w14:paraId="6FB5DC07" w14:textId="77777777" w:rsidR="009118D7" w:rsidRPr="00D379B4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2EC6FA3F" w14:textId="77777777" w:rsidR="009118D7" w:rsidRDefault="009118D7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del w:id="7" w:author="Daniela" w:date="2017-02-13T08:33:00Z">
        <w:r w:rsidR="005A3207" w:rsidDel="00F54002">
          <w:rPr>
            <w:rFonts w:ascii="Arial" w:hAnsi="Arial" w:cs="Arial"/>
          </w:rPr>
          <w:delText>funcionario de Ministerio</w:delText>
        </w:r>
      </w:del>
      <w:ins w:id="8" w:author="Daniela" w:date="2017-02-13T08:33:00Z">
        <w:r w:rsidR="00F54002">
          <w:rPr>
            <w:rFonts w:ascii="Arial" w:hAnsi="Arial" w:cs="Arial"/>
          </w:rPr>
          <w:t>actor</w:t>
        </w:r>
      </w:ins>
      <w:r>
        <w:rPr>
          <w:rFonts w:ascii="Arial" w:hAnsi="Arial" w:cs="Arial"/>
        </w:rPr>
        <w:t xml:space="preserve"> ingresa a la opción “</w:t>
      </w:r>
      <w:r w:rsidR="00484257">
        <w:rPr>
          <w:rFonts w:ascii="Arial" w:hAnsi="Arial" w:cs="Arial"/>
        </w:rPr>
        <w:t>Registro Pago</w:t>
      </w:r>
      <w:r w:rsidRPr="00390A03">
        <w:rPr>
          <w:rFonts w:ascii="Arial" w:hAnsi="Arial" w:cs="Arial"/>
        </w:rPr>
        <w:t>”</w:t>
      </w:r>
      <w:r w:rsidR="00BB4173">
        <w:rPr>
          <w:rFonts w:ascii="Arial" w:hAnsi="Arial" w:cs="Arial"/>
        </w:rPr>
        <w:t xml:space="preserve"> en el Portal </w:t>
      </w:r>
      <w:r w:rsidR="00224A7A">
        <w:rPr>
          <w:rFonts w:ascii="Arial" w:hAnsi="Arial" w:cs="Arial"/>
        </w:rPr>
        <w:t>HQ-RUNT.</w:t>
      </w:r>
    </w:p>
    <w:p w14:paraId="227B068D" w14:textId="77777777" w:rsidR="00484257" w:rsidRDefault="00484257" w:rsidP="0048425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muestra la solicitud y los pagos asociados de forma no editable.</w:t>
      </w:r>
    </w:p>
    <w:p w14:paraId="64B70385" w14:textId="77777777" w:rsidR="00F54002" w:rsidRDefault="00484257" w:rsidP="00052A81">
      <w:pPr>
        <w:numPr>
          <w:ilvl w:val="0"/>
          <w:numId w:val="4"/>
        </w:numPr>
        <w:jc w:val="both"/>
        <w:rPr>
          <w:ins w:id="9" w:author="Daniela" w:date="2017-02-13T08:40:00Z"/>
          <w:rFonts w:ascii="Arial" w:hAnsi="Arial" w:cs="Arial"/>
        </w:rPr>
      </w:pPr>
      <w:r w:rsidRPr="00052A81">
        <w:rPr>
          <w:rFonts w:ascii="Arial" w:hAnsi="Arial" w:cs="Arial"/>
        </w:rPr>
        <w:t xml:space="preserve">El </w:t>
      </w:r>
      <w:del w:id="10" w:author="Daniela" w:date="2017-02-13T08:33:00Z">
        <w:r w:rsidRPr="00052A81" w:rsidDel="00F54002">
          <w:rPr>
            <w:rFonts w:ascii="Arial" w:hAnsi="Arial" w:cs="Arial"/>
          </w:rPr>
          <w:delText xml:space="preserve">funcionario </w:delText>
        </w:r>
      </w:del>
      <w:ins w:id="11" w:author="Daniela" w:date="2017-02-13T08:33:00Z">
        <w:r w:rsidR="00F54002">
          <w:rPr>
            <w:rFonts w:ascii="Arial" w:hAnsi="Arial" w:cs="Arial"/>
          </w:rPr>
          <w:t>actor</w:t>
        </w:r>
      </w:ins>
      <w:del w:id="12" w:author="Daniela" w:date="2017-02-13T08:33:00Z">
        <w:r w:rsidRPr="00052A81" w:rsidDel="00F54002">
          <w:rPr>
            <w:rFonts w:ascii="Arial" w:hAnsi="Arial" w:cs="Arial"/>
          </w:rPr>
          <w:delText>al</w:delText>
        </w:r>
      </w:del>
      <w:r w:rsidRPr="00052A81">
        <w:rPr>
          <w:rFonts w:ascii="Arial" w:hAnsi="Arial" w:cs="Arial"/>
        </w:rPr>
        <w:t xml:space="preserve"> selecciona</w:t>
      </w:r>
      <w:del w:id="13" w:author="Daniela" w:date="2017-02-13T08:33:00Z">
        <w:r w:rsidRPr="00052A81" w:rsidDel="00F54002">
          <w:rPr>
            <w:rFonts w:ascii="Arial" w:hAnsi="Arial" w:cs="Arial"/>
          </w:rPr>
          <w:delText>r</w:delText>
        </w:r>
      </w:del>
      <w:r w:rsidRPr="00052A81">
        <w:rPr>
          <w:rFonts w:ascii="Arial" w:hAnsi="Arial" w:cs="Arial"/>
        </w:rPr>
        <w:t xml:space="preserve"> la opción de “Ver</w:t>
      </w:r>
      <w:ins w:id="14" w:author="Daniela" w:date="2017-02-13T08:35:00Z">
        <w:r w:rsidR="00F54002">
          <w:rPr>
            <w:rFonts w:ascii="Arial" w:hAnsi="Arial" w:cs="Arial"/>
          </w:rPr>
          <w:t>ificar</w:t>
        </w:r>
      </w:ins>
      <w:r w:rsidRPr="00052A81">
        <w:rPr>
          <w:rFonts w:ascii="Arial" w:hAnsi="Arial" w:cs="Arial"/>
        </w:rPr>
        <w:t xml:space="preserve"> pago”</w:t>
      </w:r>
      <w:ins w:id="15" w:author="Daniela" w:date="2017-02-13T08:40:00Z">
        <w:r w:rsidR="00F54002">
          <w:rPr>
            <w:rFonts w:ascii="Arial" w:hAnsi="Arial" w:cs="Arial"/>
          </w:rPr>
          <w:t>.</w:t>
        </w:r>
      </w:ins>
    </w:p>
    <w:p w14:paraId="5C0EFD46" w14:textId="77777777" w:rsidR="00F54002" w:rsidRDefault="00A14D7D" w:rsidP="00F54002">
      <w:pPr>
        <w:ind w:left="1004"/>
        <w:jc w:val="both"/>
        <w:rPr>
          <w:ins w:id="16" w:author="Daniela" w:date="2017-02-13T08:33:00Z"/>
          <w:rFonts w:ascii="Arial" w:hAnsi="Arial" w:cs="Arial"/>
        </w:rPr>
        <w:pPrChange w:id="17" w:author="Daniela" w:date="2017-02-13T08:40:00Z">
          <w:pPr>
            <w:numPr>
              <w:numId w:val="4"/>
            </w:numPr>
            <w:tabs>
              <w:tab w:val="num" w:pos="1004"/>
            </w:tabs>
            <w:ind w:left="1004" w:hanging="360"/>
            <w:jc w:val="both"/>
          </w:pPr>
        </w:pPrChange>
      </w:pPr>
      <w:del w:id="18" w:author="Daniela" w:date="2017-02-13T08:40:00Z">
        <w:r w:rsidDel="00F54002">
          <w:rPr>
            <w:rFonts w:ascii="Arial" w:hAnsi="Arial" w:cs="Arial"/>
          </w:rPr>
          <w:delText>,</w:delText>
        </w:r>
      </w:del>
      <w:r>
        <w:rPr>
          <w:rFonts w:ascii="Arial" w:hAnsi="Arial" w:cs="Arial"/>
        </w:rPr>
        <w:t xml:space="preserve"> </w:t>
      </w:r>
    </w:p>
    <w:p w14:paraId="46175F37" w14:textId="77777777" w:rsidR="00B85E03" w:rsidRPr="00052A81" w:rsidRDefault="00F54002" w:rsidP="00052A81">
      <w:pPr>
        <w:numPr>
          <w:ilvl w:val="0"/>
          <w:numId w:val="4"/>
        </w:numPr>
        <w:jc w:val="both"/>
        <w:rPr>
          <w:rFonts w:ascii="Arial" w:hAnsi="Arial" w:cs="Arial"/>
        </w:rPr>
      </w:pPr>
      <w:commentRangeStart w:id="19"/>
      <w:ins w:id="20" w:author="Daniela" w:date="2017-02-13T08:33:00Z">
        <w:r>
          <w:rPr>
            <w:rFonts w:ascii="Arial" w:hAnsi="Arial" w:cs="Arial"/>
          </w:rPr>
          <w:t xml:space="preserve">El sistema </w:t>
        </w:r>
      </w:ins>
      <w:ins w:id="21" w:author="Daniela" w:date="2017-02-13T08:42:00Z">
        <w:r w:rsidR="00941B3B">
          <w:rPr>
            <w:rFonts w:ascii="Arial" w:hAnsi="Arial" w:cs="Arial"/>
          </w:rPr>
          <w:t>despliega la información del detalle de los pagos</w:t>
        </w:r>
      </w:ins>
      <w:ins w:id="22" w:author="Daniela" w:date="2017-02-13T08:43:00Z">
        <w:r w:rsidR="00941B3B">
          <w:rPr>
            <w:rFonts w:ascii="Arial" w:hAnsi="Arial" w:cs="Arial"/>
          </w:rPr>
          <w:t>, con los datos de la sección (Ingresar entradas)</w:t>
        </w:r>
        <w:commentRangeEnd w:id="19"/>
        <w:r w:rsidR="00941B3B">
          <w:rPr>
            <w:rStyle w:val="Refdecomentario"/>
          </w:rPr>
          <w:commentReference w:id="19"/>
        </w:r>
      </w:ins>
      <w:del w:id="23" w:author="Daniela" w:date="2017-02-13T08:33:00Z">
        <w:r w:rsidR="00A14D7D" w:rsidDel="00F54002">
          <w:rPr>
            <w:rFonts w:ascii="Arial" w:hAnsi="Arial" w:cs="Arial"/>
          </w:rPr>
          <w:delText xml:space="preserve">debe </w:delText>
        </w:r>
      </w:del>
      <w:del w:id="24" w:author="Daniela" w:date="2017-02-13T08:43:00Z">
        <w:r w:rsidR="00A14D7D" w:rsidDel="00941B3B">
          <w:rPr>
            <w:rFonts w:ascii="Arial" w:hAnsi="Arial" w:cs="Arial"/>
          </w:rPr>
          <w:delText>habilita</w:delText>
        </w:r>
      </w:del>
      <w:del w:id="25" w:author="Daniela" w:date="2017-02-13T08:33:00Z">
        <w:r w:rsidR="00A14D7D" w:rsidDel="00F54002">
          <w:rPr>
            <w:rFonts w:ascii="Arial" w:hAnsi="Arial" w:cs="Arial"/>
          </w:rPr>
          <w:delText>r</w:delText>
        </w:r>
      </w:del>
      <w:del w:id="26" w:author="Daniela" w:date="2017-02-13T08:43:00Z">
        <w:r w:rsidR="00A14D7D" w:rsidDel="00941B3B">
          <w:rPr>
            <w:rFonts w:ascii="Arial" w:hAnsi="Arial" w:cs="Arial"/>
          </w:rPr>
          <w:delText xml:space="preserve"> </w:delText>
        </w:r>
      </w:del>
      <w:del w:id="27" w:author="Daniela" w:date="2017-02-13T08:39:00Z">
        <w:r w:rsidR="00A14D7D" w:rsidDel="00F54002">
          <w:rPr>
            <w:rFonts w:ascii="Arial" w:hAnsi="Arial" w:cs="Arial"/>
          </w:rPr>
          <w:delText xml:space="preserve">nuevamente la solicitud </w:delText>
        </w:r>
      </w:del>
      <w:del w:id="28" w:author="Daniela" w:date="2017-02-13T08:44:00Z">
        <w:r w:rsidR="00A14D7D" w:rsidDel="00941B3B">
          <w:rPr>
            <w:rFonts w:ascii="Arial" w:hAnsi="Arial" w:cs="Arial"/>
          </w:rPr>
          <w:delText>y la visualización de los pagos</w:delText>
        </w:r>
      </w:del>
    </w:p>
    <w:p w14:paraId="09AC9355" w14:textId="77777777" w:rsidR="00A14D7D" w:rsidRDefault="00A14D7D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habilita </w:t>
      </w:r>
      <w:del w:id="29" w:author="Daniela" w:date="2017-02-13T08:45:00Z">
        <w:r w:rsidDel="00941B3B">
          <w:rPr>
            <w:rFonts w:ascii="Arial" w:hAnsi="Arial" w:cs="Arial"/>
          </w:rPr>
          <w:delText>una funcionalidad de</w:delText>
        </w:r>
      </w:del>
      <w:ins w:id="30" w:author="Daniela" w:date="2017-02-13T08:45:00Z">
        <w:r w:rsidR="00941B3B">
          <w:rPr>
            <w:rFonts w:ascii="Arial" w:hAnsi="Arial" w:cs="Arial"/>
          </w:rPr>
          <w:t>la opción para</w:t>
        </w:r>
      </w:ins>
      <w:r>
        <w:rPr>
          <w:rFonts w:ascii="Arial" w:hAnsi="Arial" w:cs="Arial"/>
        </w:rPr>
        <w:t xml:space="preserve"> confirmar </w:t>
      </w:r>
      <w:ins w:id="31" w:author="Daniela" w:date="2017-02-13T08:45:00Z">
        <w:r w:rsidR="00941B3B">
          <w:rPr>
            <w:rFonts w:ascii="Arial" w:hAnsi="Arial" w:cs="Arial"/>
          </w:rPr>
          <w:t xml:space="preserve">el </w:t>
        </w:r>
      </w:ins>
      <w:r>
        <w:rPr>
          <w:rFonts w:ascii="Arial" w:hAnsi="Arial" w:cs="Arial"/>
        </w:rPr>
        <w:t>pago.</w:t>
      </w:r>
    </w:p>
    <w:p w14:paraId="3C9CC8E5" w14:textId="77777777" w:rsidR="00A14D7D" w:rsidRDefault="00A14D7D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del w:id="32" w:author="Daniela" w:date="2017-02-13T08:45:00Z">
        <w:r w:rsidDel="00941B3B">
          <w:rPr>
            <w:rFonts w:ascii="Arial" w:hAnsi="Arial" w:cs="Arial"/>
          </w:rPr>
          <w:delText xml:space="preserve">funcionario </w:delText>
        </w:r>
      </w:del>
      <w:ins w:id="33" w:author="Daniela" w:date="2017-02-13T08:45:00Z">
        <w:r w:rsidR="00941B3B">
          <w:rPr>
            <w:rFonts w:ascii="Arial" w:hAnsi="Arial" w:cs="Arial"/>
          </w:rPr>
          <w:t>actor selecciona la opción</w:t>
        </w:r>
      </w:ins>
      <w:del w:id="34" w:author="Daniela" w:date="2017-02-13T08:45:00Z">
        <w:r w:rsidDel="00941B3B">
          <w:rPr>
            <w:rFonts w:ascii="Arial" w:hAnsi="Arial" w:cs="Arial"/>
          </w:rPr>
          <w:delText>acciona el</w:delText>
        </w:r>
      </w:del>
      <w:r>
        <w:rPr>
          <w:rFonts w:ascii="Arial" w:hAnsi="Arial" w:cs="Arial"/>
        </w:rPr>
        <w:t xml:space="preserve"> confirmar pago.</w:t>
      </w:r>
    </w:p>
    <w:p w14:paraId="65D3C8B0" w14:textId="77777777" w:rsidR="00941B3B" w:rsidRDefault="00A14D7D" w:rsidP="009118D7">
      <w:pPr>
        <w:numPr>
          <w:ilvl w:val="0"/>
          <w:numId w:val="4"/>
        </w:numPr>
        <w:jc w:val="both"/>
        <w:rPr>
          <w:ins w:id="35" w:author="Daniela" w:date="2017-02-13T08:49:00Z"/>
          <w:rFonts w:ascii="Arial" w:hAnsi="Arial" w:cs="Arial"/>
        </w:rPr>
      </w:pPr>
      <w:r>
        <w:rPr>
          <w:rFonts w:ascii="Arial" w:hAnsi="Arial" w:cs="Arial"/>
        </w:rPr>
        <w:t>El sistema</w:t>
      </w:r>
      <w:ins w:id="36" w:author="Daniela" w:date="2017-02-13T08:45:00Z">
        <w:r w:rsidR="00941B3B">
          <w:rPr>
            <w:rFonts w:ascii="Arial" w:hAnsi="Arial" w:cs="Arial"/>
          </w:rPr>
          <w:t xml:space="preserve"> </w:t>
        </w:r>
      </w:ins>
      <w:del w:id="37" w:author="Daniela" w:date="2017-02-13T08:45:00Z">
        <w:r w:rsidDel="00941B3B">
          <w:rPr>
            <w:rFonts w:ascii="Arial" w:hAnsi="Arial" w:cs="Arial"/>
          </w:rPr>
          <w:delText xml:space="preserve"> debe </w:delText>
        </w:r>
      </w:del>
      <w:r>
        <w:rPr>
          <w:rFonts w:ascii="Arial" w:hAnsi="Arial" w:cs="Arial"/>
        </w:rPr>
        <w:t>env</w:t>
      </w:r>
      <w:ins w:id="38" w:author="Daniela" w:date="2017-02-13T08:45:00Z">
        <w:r w:rsidR="00941B3B">
          <w:rPr>
            <w:rFonts w:ascii="Arial" w:hAnsi="Arial" w:cs="Arial"/>
          </w:rPr>
          <w:t>í</w:t>
        </w:r>
      </w:ins>
      <w:del w:id="39" w:author="Daniela" w:date="2017-02-13T08:45:00Z">
        <w:r w:rsidDel="00941B3B">
          <w:rPr>
            <w:rFonts w:ascii="Arial" w:hAnsi="Arial" w:cs="Arial"/>
          </w:rPr>
          <w:delText>i</w:delText>
        </w:r>
      </w:del>
      <w:r>
        <w:rPr>
          <w:rFonts w:ascii="Arial" w:hAnsi="Arial" w:cs="Arial"/>
        </w:rPr>
        <w:t>a</w:t>
      </w:r>
      <w:del w:id="40" w:author="Daniela" w:date="2017-02-13T08:45:00Z">
        <w:r w:rsidDel="00941B3B">
          <w:rPr>
            <w:rFonts w:ascii="Arial" w:hAnsi="Arial" w:cs="Arial"/>
          </w:rPr>
          <w:delText>r</w:delText>
        </w:r>
      </w:del>
      <w:r>
        <w:rPr>
          <w:rFonts w:ascii="Arial" w:hAnsi="Arial" w:cs="Arial"/>
        </w:rPr>
        <w:t xml:space="preserve"> una confirmación</w:t>
      </w:r>
      <w:ins w:id="41" w:author="Daniela" w:date="2017-02-13T08:49:00Z">
        <w:r w:rsidR="00941B3B">
          <w:rPr>
            <w:rFonts w:ascii="Arial" w:hAnsi="Arial" w:cs="Arial"/>
          </w:rPr>
          <w:t>, indicando que ha sido autorizada la solicitud.</w:t>
        </w:r>
      </w:ins>
    </w:p>
    <w:p w14:paraId="08C6FD6E" w14:textId="77777777" w:rsidR="00B85E03" w:rsidRDefault="00941B3B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ins w:id="42" w:author="Daniela" w:date="2017-02-13T08:50:00Z">
        <w:r>
          <w:rPr>
            <w:rFonts w:ascii="Arial" w:hAnsi="Arial" w:cs="Arial"/>
          </w:rPr>
          <w:t>El sistema deja disponible la opci</w:t>
        </w:r>
      </w:ins>
      <w:ins w:id="43" w:author="Daniela" w:date="2017-02-13T08:51:00Z">
        <w:r>
          <w:rPr>
            <w:rFonts w:ascii="Arial" w:hAnsi="Arial" w:cs="Arial"/>
          </w:rPr>
          <w:t xml:space="preserve">ón en el portal ciudadanos </w:t>
        </w:r>
      </w:ins>
      <w:del w:id="44" w:author="Daniela" w:date="2017-02-13T08:51:00Z">
        <w:r w:rsidR="00A14D7D" w:rsidDel="00941B3B">
          <w:rPr>
            <w:rFonts w:ascii="Arial" w:hAnsi="Arial" w:cs="Arial"/>
          </w:rPr>
          <w:delText xml:space="preserve"> y nuevamente la solicitud al ciudadano,</w:delText>
        </w:r>
      </w:del>
      <w:r w:rsidR="00A14D7D">
        <w:rPr>
          <w:rFonts w:ascii="Arial" w:hAnsi="Arial" w:cs="Arial"/>
        </w:rPr>
        <w:t xml:space="preserve"> la cual le permita asociar el vehículo a matricular. </w:t>
      </w:r>
      <w:r w:rsidR="00484257">
        <w:rPr>
          <w:rFonts w:ascii="Arial" w:hAnsi="Arial" w:cs="Arial"/>
        </w:rPr>
        <w:t xml:space="preserve"> </w:t>
      </w:r>
    </w:p>
    <w:p w14:paraId="54F5113E" w14:textId="77777777" w:rsidR="00DD4686" w:rsidRDefault="00DD4686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termina la ejecución del caso de uso</w:t>
      </w:r>
    </w:p>
    <w:p w14:paraId="58A35EC6" w14:textId="77777777" w:rsidR="009118D7" w:rsidRDefault="009118D7" w:rsidP="009118D7">
      <w:pPr>
        <w:ind w:left="1004"/>
        <w:jc w:val="both"/>
        <w:rPr>
          <w:rFonts w:ascii="Arial" w:hAnsi="Arial" w:cs="Arial"/>
        </w:rPr>
      </w:pPr>
    </w:p>
    <w:p w14:paraId="0E77B750" w14:textId="77777777" w:rsidR="009118D7" w:rsidRPr="00527AE1" w:rsidRDefault="009118D7" w:rsidP="009118D7">
      <w:pPr>
        <w:pStyle w:val="Encabezado"/>
        <w:snapToGrid w:val="0"/>
        <w:spacing w:line="276" w:lineRule="auto"/>
        <w:ind w:left="360"/>
        <w:jc w:val="both"/>
        <w:rPr>
          <w:lang w:val="es-ES"/>
        </w:rPr>
      </w:pPr>
    </w:p>
    <w:p w14:paraId="21C02253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45" w:name="_Toc425771383"/>
      <w:r w:rsidRPr="00527AE1">
        <w:rPr>
          <w:sz w:val="22"/>
          <w:szCs w:val="22"/>
        </w:rPr>
        <w:t>Flujos alternativos</w:t>
      </w:r>
      <w:bookmarkEnd w:id="45"/>
    </w:p>
    <w:p w14:paraId="62F18EB6" w14:textId="77777777" w:rsidR="00DD4686" w:rsidRDefault="001854FB" w:rsidP="00CC33C9">
      <w:pPr>
        <w:pStyle w:val="Prrafodelista"/>
        <w:spacing w:line="276" w:lineRule="auto"/>
        <w:jc w:val="both"/>
        <w:rPr>
          <w:b/>
        </w:rPr>
      </w:pPr>
      <w:r w:rsidRPr="00CC33C9">
        <w:rPr>
          <w:b/>
        </w:rPr>
        <w:t>5.</w:t>
      </w:r>
      <w:bookmarkStart w:id="46" w:name="_GoBack"/>
      <w:r w:rsidRPr="00CC33C9">
        <w:rPr>
          <w:b/>
        </w:rPr>
        <w:t>1</w:t>
      </w:r>
      <w:r w:rsidR="00DD4686">
        <w:rPr>
          <w:b/>
        </w:rPr>
        <w:t xml:space="preserve"> </w:t>
      </w:r>
      <w:r w:rsidR="00112B38">
        <w:rPr>
          <w:b/>
        </w:rPr>
        <w:t>Devolver al ciudadano</w:t>
      </w:r>
    </w:p>
    <w:p w14:paraId="67FCBDAC" w14:textId="77777777" w:rsidR="00A23475" w:rsidRDefault="001854FB" w:rsidP="00CC33C9">
      <w:pPr>
        <w:pStyle w:val="Prrafodelista"/>
        <w:spacing w:line="276" w:lineRule="auto"/>
        <w:jc w:val="both"/>
      </w:pPr>
      <w:r>
        <w:t xml:space="preserve"> Si en el paso </w:t>
      </w:r>
      <w:r w:rsidR="00112B38">
        <w:t>5</w:t>
      </w:r>
      <w:r w:rsidR="00DD4686">
        <w:t xml:space="preserve"> </w:t>
      </w:r>
      <w:r>
        <w:t xml:space="preserve"> del flujo básico de eventos</w:t>
      </w:r>
      <w:r w:rsidR="00DD4686">
        <w:t xml:space="preserve">, el funcionario </w:t>
      </w:r>
      <w:r w:rsidR="00112B38">
        <w:t xml:space="preserve">acciona la funcionalidad de “Devolver al ciudadano” </w:t>
      </w:r>
      <w:r w:rsidR="00DD4686">
        <w:t>e</w:t>
      </w:r>
      <w:r w:rsidR="00112B38">
        <w:t>l sistema realiza lo siguiente:</w:t>
      </w:r>
    </w:p>
    <w:p w14:paraId="66055C5A" w14:textId="77777777" w:rsidR="00112B38" w:rsidRDefault="00112B38" w:rsidP="00052A81">
      <w:pPr>
        <w:pStyle w:val="Prrafodelista"/>
        <w:numPr>
          <w:ilvl w:val="3"/>
          <w:numId w:val="5"/>
        </w:numPr>
        <w:spacing w:line="276" w:lineRule="auto"/>
        <w:jc w:val="both"/>
      </w:pPr>
      <w:r>
        <w:t xml:space="preserve">El sistema </w:t>
      </w:r>
      <w:bookmarkEnd w:id="46"/>
      <w:r>
        <w:t>envía un correo electrónico al ciudadano indicando que la solicitud fue devuelta.</w:t>
      </w:r>
    </w:p>
    <w:p w14:paraId="76B4E5F9" w14:textId="77777777" w:rsidR="009118D7" w:rsidRDefault="009118D7" w:rsidP="009118D7">
      <w:pPr>
        <w:tabs>
          <w:tab w:val="left" w:pos="5580"/>
        </w:tabs>
        <w:rPr>
          <w:rFonts w:ascii="Arial" w:hAnsi="Arial" w:cs="Arial"/>
          <w:lang w:val="es-ES"/>
        </w:rPr>
      </w:pPr>
      <w:r w:rsidRPr="00A23475">
        <w:rPr>
          <w:rFonts w:ascii="Arial" w:hAnsi="Arial" w:cs="Arial"/>
          <w:lang w:val="es-ES"/>
        </w:rPr>
        <w:tab/>
      </w:r>
    </w:p>
    <w:p w14:paraId="14E77646" w14:textId="77777777" w:rsidR="00DD4686" w:rsidRPr="00A23475" w:rsidRDefault="00DD4686" w:rsidP="009118D7">
      <w:pPr>
        <w:tabs>
          <w:tab w:val="left" w:pos="5580"/>
        </w:tabs>
        <w:rPr>
          <w:rFonts w:ascii="Arial" w:hAnsi="Arial" w:cs="Arial"/>
          <w:lang w:val="es-ES"/>
        </w:rPr>
      </w:pPr>
    </w:p>
    <w:p w14:paraId="0EB115CD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47" w:name="_Toc425771391"/>
      <w:r w:rsidRPr="00527AE1">
        <w:rPr>
          <w:sz w:val="22"/>
          <w:szCs w:val="22"/>
        </w:rPr>
        <w:t>Precondiciones</w:t>
      </w:r>
      <w:bookmarkEnd w:id="47"/>
    </w:p>
    <w:p w14:paraId="3A9E200E" w14:textId="77777777" w:rsidR="009118D7" w:rsidRDefault="001854FB" w:rsidP="00D41F35">
      <w:pPr>
        <w:pStyle w:val="Prrafodelista"/>
        <w:numPr>
          <w:ilvl w:val="0"/>
          <w:numId w:val="13"/>
        </w:numPr>
        <w:spacing w:line="276" w:lineRule="auto"/>
        <w:jc w:val="both"/>
      </w:pPr>
      <w:r>
        <w:t>No aplica</w:t>
      </w:r>
      <w:r w:rsidR="00D41F35">
        <w:t>.</w:t>
      </w:r>
    </w:p>
    <w:p w14:paraId="5F4096F8" w14:textId="77777777" w:rsidR="00D41F35" w:rsidRPr="00D41F35" w:rsidRDefault="00D41F35" w:rsidP="00A23475">
      <w:pPr>
        <w:pStyle w:val="Prrafodelista"/>
        <w:spacing w:line="276" w:lineRule="auto"/>
        <w:ind w:left="1004"/>
        <w:jc w:val="both"/>
      </w:pPr>
    </w:p>
    <w:p w14:paraId="4BEC98C9" w14:textId="77777777" w:rsidR="009118D7" w:rsidRPr="008064D9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</w:p>
    <w:p w14:paraId="4EAE380D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48" w:name="_Toc425771392"/>
      <w:r w:rsidRPr="00527AE1">
        <w:rPr>
          <w:sz w:val="22"/>
          <w:szCs w:val="22"/>
        </w:rPr>
        <w:t>Postcondiciones</w:t>
      </w:r>
      <w:bookmarkEnd w:id="48"/>
    </w:p>
    <w:p w14:paraId="0CA92D2F" w14:textId="77777777" w:rsidR="009118D7" w:rsidRPr="00527AE1" w:rsidRDefault="001854FB" w:rsidP="009118D7">
      <w:pPr>
        <w:tabs>
          <w:tab w:val="left" w:pos="851"/>
        </w:tabs>
        <w:spacing w:line="276" w:lineRule="auto"/>
        <w:ind w:left="567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-</w:t>
      </w:r>
      <w:r w:rsidR="006F7ABE">
        <w:rPr>
          <w:rFonts w:ascii="Arial" w:hAnsi="Arial" w:cs="Arial"/>
          <w:lang w:val="es-ES"/>
        </w:rPr>
        <w:t xml:space="preserve">El funcionario de Ministerio </w:t>
      </w:r>
      <w:r w:rsidR="00112B38">
        <w:rPr>
          <w:rFonts w:ascii="Arial" w:hAnsi="Arial" w:cs="Arial"/>
          <w:lang w:val="es-ES"/>
        </w:rPr>
        <w:t>realiza la aprobación o devolución de la solicitud</w:t>
      </w:r>
      <w:r>
        <w:rPr>
          <w:rFonts w:ascii="Arial" w:hAnsi="Arial" w:cs="Arial"/>
          <w:lang w:val="es-ES"/>
        </w:rPr>
        <w:t>.</w:t>
      </w:r>
    </w:p>
    <w:p w14:paraId="51370B1C" w14:textId="77777777" w:rsidR="009118D7" w:rsidRPr="00527AE1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47B2235D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49" w:name="_Toc425771393"/>
      <w:r w:rsidRPr="00527AE1">
        <w:rPr>
          <w:sz w:val="22"/>
          <w:szCs w:val="22"/>
        </w:rPr>
        <w:t>Reglas de negocio</w:t>
      </w:r>
      <w:bookmarkEnd w:id="49"/>
    </w:p>
    <w:p w14:paraId="180379BC" w14:textId="77777777"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aplica.</w:t>
      </w:r>
    </w:p>
    <w:p w14:paraId="5861D7B2" w14:textId="77777777" w:rsidR="009118D7" w:rsidRPr="00527AE1" w:rsidRDefault="009118D7" w:rsidP="009118D7">
      <w:pPr>
        <w:spacing w:line="276" w:lineRule="auto"/>
        <w:ind w:firstLine="284"/>
        <w:jc w:val="both"/>
        <w:rPr>
          <w:rFonts w:ascii="Arial" w:hAnsi="Arial" w:cs="Arial"/>
          <w:lang w:val="es-ES"/>
        </w:rPr>
      </w:pPr>
    </w:p>
    <w:p w14:paraId="3C9C9C8F" w14:textId="77777777" w:rsidR="009118D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50" w:name="_Toc425771394"/>
      <w:r w:rsidRPr="005805BB">
        <w:rPr>
          <w:sz w:val="22"/>
          <w:szCs w:val="22"/>
        </w:rPr>
        <w:lastRenderedPageBreak/>
        <w:t>Requerimientos Especiales</w:t>
      </w:r>
      <w:bookmarkEnd w:id="50"/>
    </w:p>
    <w:p w14:paraId="5F2EEC12" w14:textId="77777777" w:rsidR="009118D7" w:rsidRDefault="009118D7" w:rsidP="009118D7"/>
    <w:p w14:paraId="26234B61" w14:textId="77777777" w:rsidR="009118D7" w:rsidRDefault="009118D7" w:rsidP="009118D7">
      <w:pPr>
        <w:spacing w:line="276" w:lineRule="auto"/>
      </w:pPr>
    </w:p>
    <w:p w14:paraId="330F7DBD" w14:textId="77777777" w:rsidR="009118D7" w:rsidRDefault="009118D7" w:rsidP="009118D7">
      <w:pPr>
        <w:spacing w:line="240" w:lineRule="auto"/>
        <w:ind w:left="1418"/>
      </w:pPr>
    </w:p>
    <w:p w14:paraId="745789A8" w14:textId="77777777" w:rsidR="009118D7" w:rsidRDefault="009118D7" w:rsidP="009118D7">
      <w:pPr>
        <w:spacing w:line="240" w:lineRule="auto"/>
        <w:ind w:left="1418"/>
      </w:pPr>
    </w:p>
    <w:p w14:paraId="5D48F59B" w14:textId="77777777"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51" w:name="_Toc425771395"/>
      <w:r w:rsidRPr="005805BB">
        <w:rPr>
          <w:sz w:val="22"/>
          <w:szCs w:val="22"/>
        </w:rPr>
        <w:t xml:space="preserve">Prototipo de Interfaz </w:t>
      </w:r>
      <w:commentRangeStart w:id="52"/>
      <w:r w:rsidRPr="005805BB">
        <w:rPr>
          <w:sz w:val="22"/>
          <w:szCs w:val="22"/>
        </w:rPr>
        <w:t>Gráfica</w:t>
      </w:r>
      <w:bookmarkEnd w:id="51"/>
      <w:commentRangeEnd w:id="52"/>
      <w:r w:rsidR="00941B3B">
        <w:rPr>
          <w:rStyle w:val="Refdecomentario"/>
          <w:rFonts w:ascii="Times New Roman" w:hAnsi="Times New Roman"/>
          <w:b w:val="0"/>
        </w:rPr>
        <w:commentReference w:id="52"/>
      </w:r>
    </w:p>
    <w:p w14:paraId="530313A6" w14:textId="77777777"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color w:val="FF0000"/>
          <w:lang w:val="es-ES"/>
        </w:rPr>
      </w:pPr>
    </w:p>
    <w:p w14:paraId="3815A710" w14:textId="77777777" w:rsidR="009118D7" w:rsidRDefault="009118D7" w:rsidP="009118D7">
      <w:pPr>
        <w:jc w:val="center"/>
        <w:rPr>
          <w:rFonts w:ascii="Arial" w:hAnsi="Arial" w:cs="Arial"/>
          <w:i/>
          <w:sz w:val="14"/>
          <w:szCs w:val="14"/>
          <w:lang w:val="es-ES"/>
        </w:rPr>
      </w:pPr>
    </w:p>
    <w:p w14:paraId="31B6EFE6" w14:textId="77777777" w:rsidR="009118D7" w:rsidRDefault="00052A81" w:rsidP="009118D7">
      <w:pPr>
        <w:spacing w:line="240" w:lineRule="auto"/>
        <w:ind w:left="284"/>
        <w:jc w:val="right"/>
        <w:rPr>
          <w:rFonts w:ascii="Arial" w:hAnsi="Arial" w:cs="Arial"/>
          <w:b/>
          <w:i/>
          <w:sz w:val="16"/>
          <w:szCs w:val="16"/>
          <w:lang w:val="es-ES"/>
        </w:rPr>
      </w:pPr>
      <w:r>
        <w:rPr>
          <w:noProof/>
          <w:lang w:eastAsia="es-CO"/>
        </w:rPr>
        <w:drawing>
          <wp:inline distT="0" distB="0" distL="0" distR="0" wp14:anchorId="086D8117" wp14:editId="6BFE0B39">
            <wp:extent cx="5943600" cy="2365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1149" w14:textId="77777777" w:rsidR="00052A81" w:rsidRDefault="00052A81" w:rsidP="009118D7">
      <w:pPr>
        <w:spacing w:line="240" w:lineRule="auto"/>
        <w:ind w:left="284"/>
        <w:jc w:val="right"/>
        <w:rPr>
          <w:rFonts w:ascii="Arial" w:hAnsi="Arial" w:cs="Arial"/>
          <w:b/>
          <w:i/>
          <w:sz w:val="16"/>
          <w:szCs w:val="16"/>
          <w:lang w:val="es-ES"/>
        </w:rPr>
      </w:pPr>
      <w:r>
        <w:rPr>
          <w:noProof/>
          <w:lang w:eastAsia="es-CO"/>
        </w:rPr>
        <w:drawing>
          <wp:inline distT="0" distB="0" distL="0" distR="0" wp14:anchorId="0C016892" wp14:editId="2D155B05">
            <wp:extent cx="5943600" cy="12103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0957" w14:textId="77777777" w:rsidR="00052A81" w:rsidRPr="000E0269" w:rsidRDefault="00052A81" w:rsidP="009118D7">
      <w:pPr>
        <w:spacing w:line="240" w:lineRule="auto"/>
        <w:ind w:left="284"/>
        <w:jc w:val="right"/>
        <w:rPr>
          <w:rFonts w:ascii="Arial" w:hAnsi="Arial" w:cs="Arial"/>
          <w:b/>
          <w:i/>
          <w:sz w:val="16"/>
          <w:szCs w:val="16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27518837" wp14:editId="7DE35EB3">
            <wp:extent cx="4562475" cy="3991708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5993" cy="399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370E" w14:textId="77777777" w:rsidR="00C54C8C" w:rsidRDefault="00C54C8C" w:rsidP="009118D7">
      <w:pPr>
        <w:jc w:val="center"/>
        <w:rPr>
          <w:rFonts w:ascii="Arial" w:hAnsi="Arial" w:cs="Arial"/>
          <w:b/>
          <w:i/>
          <w:sz w:val="18"/>
          <w:lang w:val="es-ES"/>
        </w:rPr>
      </w:pPr>
    </w:p>
    <w:p w14:paraId="6F6DF5DD" w14:textId="77777777" w:rsidR="009118D7" w:rsidRPr="00DD6922" w:rsidRDefault="009118D7" w:rsidP="009118D7">
      <w:pPr>
        <w:jc w:val="center"/>
        <w:rPr>
          <w:rFonts w:ascii="Arial" w:hAnsi="Arial" w:cs="Arial"/>
          <w:b/>
          <w:i/>
          <w:sz w:val="18"/>
          <w:lang w:val="es-ES"/>
        </w:rPr>
      </w:pPr>
    </w:p>
    <w:p w14:paraId="687E210F" w14:textId="77777777" w:rsidR="009118D7" w:rsidRDefault="009118D7" w:rsidP="009118D7">
      <w:pPr>
        <w:ind w:left="284"/>
        <w:jc w:val="right"/>
        <w:rPr>
          <w:rFonts w:ascii="Arial" w:hAnsi="Arial" w:cs="Arial"/>
          <w:i/>
          <w:lang w:val="es-ES"/>
        </w:rPr>
      </w:pPr>
    </w:p>
    <w:p w14:paraId="49C72D5E" w14:textId="77777777" w:rsidR="009118D7" w:rsidRDefault="009118D7" w:rsidP="009118D7">
      <w:pPr>
        <w:spacing w:line="276" w:lineRule="auto"/>
        <w:jc w:val="center"/>
        <w:rPr>
          <w:rFonts w:ascii="Arial" w:hAnsi="Arial" w:cs="Arial"/>
          <w:b/>
          <w:i/>
          <w:sz w:val="18"/>
          <w:szCs w:val="18"/>
          <w:lang w:val="es-ES"/>
        </w:rPr>
      </w:pPr>
    </w:p>
    <w:p w14:paraId="79243EB8" w14:textId="77777777" w:rsidR="009118D7" w:rsidRPr="00DD6922" w:rsidRDefault="009118D7" w:rsidP="009118D7">
      <w:pPr>
        <w:rPr>
          <w:rFonts w:ascii="Arial" w:hAnsi="Arial" w:cs="Arial"/>
          <w:b/>
          <w:i/>
          <w:sz w:val="18"/>
          <w:szCs w:val="18"/>
          <w:lang w:val="es-ES"/>
        </w:rPr>
      </w:pPr>
    </w:p>
    <w:p w14:paraId="7E87154C" w14:textId="77777777"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40" w:lineRule="auto"/>
        <w:rPr>
          <w:sz w:val="22"/>
          <w:szCs w:val="22"/>
        </w:rPr>
      </w:pPr>
      <w:bookmarkStart w:id="53" w:name="_Toc425771396"/>
      <w:r w:rsidRPr="005805BB">
        <w:rPr>
          <w:sz w:val="22"/>
          <w:szCs w:val="22"/>
        </w:rPr>
        <w:t>Aprobaciones</w:t>
      </w:r>
      <w:bookmarkEnd w:id="53"/>
    </w:p>
    <w:p w14:paraId="1F48F993" w14:textId="77777777" w:rsidR="009118D7" w:rsidRDefault="009118D7" w:rsidP="009118D7">
      <w:pPr>
        <w:ind w:left="709"/>
        <w:jc w:val="both"/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9118D7" w14:paraId="2EEF0B5D" w14:textId="77777777" w:rsidTr="00E20B84">
        <w:trPr>
          <w:jc w:val="center"/>
        </w:trPr>
        <w:tc>
          <w:tcPr>
            <w:tcW w:w="2515" w:type="dxa"/>
          </w:tcPr>
          <w:p w14:paraId="4D9B44B5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14:paraId="58A7B875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14:paraId="355C3F24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9118D7" w14:paraId="17F75290" w14:textId="77777777" w:rsidTr="00E20B84">
        <w:trPr>
          <w:jc w:val="center"/>
        </w:trPr>
        <w:tc>
          <w:tcPr>
            <w:tcW w:w="2515" w:type="dxa"/>
          </w:tcPr>
          <w:p w14:paraId="2393CCF9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14:paraId="782B2C4B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2B4F3029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14:paraId="58270770" w14:textId="77777777" w:rsidTr="00E20B84">
        <w:trPr>
          <w:jc w:val="center"/>
        </w:trPr>
        <w:tc>
          <w:tcPr>
            <w:tcW w:w="2515" w:type="dxa"/>
          </w:tcPr>
          <w:p w14:paraId="06272499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14:paraId="26B3C399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59637908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14:paraId="4103648C" w14:textId="77777777" w:rsidTr="00E20B84">
        <w:trPr>
          <w:jc w:val="center"/>
        </w:trPr>
        <w:tc>
          <w:tcPr>
            <w:tcW w:w="2515" w:type="dxa"/>
          </w:tcPr>
          <w:p w14:paraId="6C55443A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14:paraId="1E275E88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67624BD0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</w:tbl>
    <w:p w14:paraId="3A351D9C" w14:textId="77777777" w:rsidR="009118D7" w:rsidRDefault="009118D7" w:rsidP="009118D7"/>
    <w:p w14:paraId="22BDBFD7" w14:textId="77777777" w:rsidR="009118D7" w:rsidRDefault="009118D7" w:rsidP="009118D7"/>
    <w:p w14:paraId="64757099" w14:textId="77777777" w:rsidR="00005C19" w:rsidRDefault="006D46A8"/>
    <w:sectPr w:rsidR="00005C19">
      <w:headerReference w:type="default" r:id="rId13"/>
      <w:footerReference w:type="default" r:id="rId14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Daniela" w:date="2017-02-13T08:44:00Z" w:initials="D">
    <w:p w14:paraId="6E1F6415" w14:textId="77777777" w:rsidR="00941B3B" w:rsidRDefault="00941B3B">
      <w:pPr>
        <w:pStyle w:val="Textocomentario"/>
      </w:pPr>
      <w:r>
        <w:rPr>
          <w:rStyle w:val="Refdecomentario"/>
        </w:rPr>
        <w:annotationRef/>
      </w:r>
      <w:r>
        <w:t>Adicionar entradas</w:t>
      </w:r>
    </w:p>
  </w:comment>
  <w:comment w:id="19" w:author="Daniela" w:date="2017-02-13T08:43:00Z" w:initials="D">
    <w:p w14:paraId="454F6141" w14:textId="77777777" w:rsidR="00941B3B" w:rsidRDefault="00941B3B">
      <w:pPr>
        <w:pStyle w:val="Textocomentario"/>
      </w:pPr>
      <w:r>
        <w:rPr>
          <w:rStyle w:val="Refdecomentario"/>
        </w:rPr>
        <w:annotationRef/>
      </w:r>
      <w:r>
        <w:t>Adicionar entradas</w:t>
      </w:r>
    </w:p>
  </w:comment>
  <w:comment w:id="52" w:author="Daniela" w:date="2017-02-13T08:44:00Z" w:initials="D">
    <w:p w14:paraId="1152DC8C" w14:textId="77777777" w:rsidR="00941B3B" w:rsidRDefault="00941B3B">
      <w:pPr>
        <w:pStyle w:val="Textocomentario"/>
      </w:pPr>
      <w:r>
        <w:rPr>
          <w:rStyle w:val="Refdecomentario"/>
        </w:rPr>
        <w:annotationRef/>
      </w:r>
      <w:r>
        <w:t>Actualizar prototipo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1F6415" w15:done="0"/>
  <w15:commentEx w15:paraId="454F6141" w15:done="0"/>
  <w15:commentEx w15:paraId="1152DC8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3BFB9C" w14:textId="77777777" w:rsidR="006D46A8" w:rsidRDefault="006D46A8" w:rsidP="009118D7">
      <w:pPr>
        <w:spacing w:line="240" w:lineRule="auto"/>
      </w:pPr>
      <w:r>
        <w:separator/>
      </w:r>
    </w:p>
  </w:endnote>
  <w:endnote w:type="continuationSeparator" w:id="0">
    <w:p w14:paraId="53BBD9AB" w14:textId="77777777" w:rsidR="006D46A8" w:rsidRDefault="006D46A8" w:rsidP="009118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31" w:type="dxa"/>
      <w:jc w:val="center"/>
      <w:tblLayout w:type="fixed"/>
      <w:tblLook w:val="0000" w:firstRow="0" w:lastRow="0" w:firstColumn="0" w:lastColumn="0" w:noHBand="0" w:noVBand="0"/>
    </w:tblPr>
    <w:tblGrid>
      <w:gridCol w:w="2884"/>
      <w:gridCol w:w="5015"/>
      <w:gridCol w:w="2932"/>
    </w:tblGrid>
    <w:tr w:rsidR="00C3447D" w:rsidRPr="00CA3205" w14:paraId="49945C41" w14:textId="77777777" w:rsidTr="004A78E6">
      <w:trPr>
        <w:trHeight w:val="302"/>
        <w:jc w:val="center"/>
      </w:trPr>
      <w:tc>
        <w:tcPr>
          <w:tcW w:w="2884" w:type="dxa"/>
          <w:tcBorders>
            <w:top w:val="single" w:sz="4" w:space="0" w:color="000000"/>
          </w:tcBorders>
        </w:tcPr>
        <w:p w14:paraId="3023A475" w14:textId="77777777" w:rsidR="00C3447D" w:rsidRPr="00CA3205" w:rsidRDefault="009F3EEC" w:rsidP="004A78E6">
          <w:pPr>
            <w:snapToGrid w:val="0"/>
            <w:rPr>
              <w:rFonts w:ascii="Arial" w:hAnsi="Arial" w:cs="Arial"/>
            </w:rPr>
          </w:pPr>
          <w:r w:rsidRPr="00CA3205">
            <w:rPr>
              <w:rFonts w:ascii="Arial" w:hAnsi="Arial" w:cs="Arial"/>
            </w:rPr>
            <w:t>Confidencial</w:t>
          </w:r>
        </w:p>
      </w:tc>
      <w:tc>
        <w:tcPr>
          <w:tcW w:w="5015" w:type="dxa"/>
          <w:tcBorders>
            <w:top w:val="single" w:sz="4" w:space="0" w:color="000000"/>
          </w:tcBorders>
        </w:tcPr>
        <w:p w14:paraId="6268E196" w14:textId="77777777" w:rsidR="00C3447D" w:rsidRPr="00CA3205" w:rsidRDefault="006D46A8" w:rsidP="004A78E6">
          <w:pPr>
            <w:snapToGrid w:val="0"/>
            <w:rPr>
              <w:rFonts w:ascii="Arial" w:hAnsi="Arial" w:cs="Arial"/>
            </w:rPr>
          </w:pPr>
        </w:p>
      </w:tc>
      <w:tc>
        <w:tcPr>
          <w:tcW w:w="2932" w:type="dxa"/>
          <w:tcBorders>
            <w:top w:val="single" w:sz="4" w:space="0" w:color="000000"/>
          </w:tcBorders>
        </w:tcPr>
        <w:p w14:paraId="6CA32376" w14:textId="77777777" w:rsidR="00C3447D" w:rsidRPr="00CA3205" w:rsidRDefault="009F3EEC" w:rsidP="004A78E6">
          <w:pPr>
            <w:snapToGrid w:val="0"/>
            <w:jc w:val="right"/>
            <w:rPr>
              <w:rFonts w:ascii="Arial" w:hAnsi="Arial" w:cs="Arial"/>
            </w:rPr>
          </w:pPr>
          <w:r w:rsidRPr="00AE4091">
            <w:rPr>
              <w:rFonts w:ascii="Arial" w:hAnsi="Arial" w:cs="Arial"/>
            </w:rPr>
            <w:t>Página</w:t>
          </w:r>
          <w:r w:rsidRPr="00CA3205">
            <w:rPr>
              <w:rFonts w:ascii="Arial" w:hAnsi="Arial" w:cs="Arial"/>
            </w:rPr>
            <w:t xml:space="preserve">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PAGE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941B3B">
            <w:rPr>
              <w:rFonts w:ascii="Arial" w:hAnsi="Arial" w:cs="Arial"/>
              <w:b/>
              <w:noProof/>
            </w:rPr>
            <w:t>3</w:t>
          </w:r>
          <w:r w:rsidRPr="00CA3205">
            <w:rPr>
              <w:rFonts w:ascii="Arial" w:hAnsi="Arial" w:cs="Arial"/>
              <w:b/>
            </w:rPr>
            <w:fldChar w:fldCharType="end"/>
          </w:r>
          <w:r w:rsidRPr="00CA3205">
            <w:rPr>
              <w:rFonts w:ascii="Arial" w:hAnsi="Arial" w:cs="Arial"/>
            </w:rPr>
            <w:t xml:space="preserve"> de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NUMPAGES \*Arabic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941B3B">
            <w:rPr>
              <w:rFonts w:ascii="Arial" w:hAnsi="Arial" w:cs="Arial"/>
              <w:b/>
              <w:noProof/>
            </w:rPr>
            <w:t>3</w:t>
          </w:r>
          <w:r w:rsidRPr="00CA3205">
            <w:rPr>
              <w:rFonts w:ascii="Arial" w:hAnsi="Arial" w:cs="Arial"/>
              <w:b/>
            </w:rPr>
            <w:fldChar w:fldCharType="end"/>
          </w:r>
        </w:p>
      </w:tc>
    </w:tr>
  </w:tbl>
  <w:p w14:paraId="5BA40327" w14:textId="77777777" w:rsidR="00B140EF" w:rsidRDefault="006D46A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802A00" w14:textId="77777777" w:rsidR="006D46A8" w:rsidRDefault="006D46A8" w:rsidP="009118D7">
      <w:pPr>
        <w:spacing w:line="240" w:lineRule="auto"/>
      </w:pPr>
      <w:r>
        <w:separator/>
      </w:r>
    </w:p>
  </w:footnote>
  <w:footnote w:type="continuationSeparator" w:id="0">
    <w:p w14:paraId="032C1C33" w14:textId="77777777" w:rsidR="006D46A8" w:rsidRDefault="006D46A8" w:rsidP="009118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D01714" w14:textId="77777777" w:rsidR="00B140EF" w:rsidRDefault="006D46A8" w:rsidP="00390A0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3">
    <w:nsid w:val="00000006"/>
    <w:multiLevelType w:val="singleLevel"/>
    <w:tmpl w:val="0D0E40D4"/>
    <w:name w:val="WW8Num6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ascii="Arial" w:hAnsi="Arial" w:cs="Arial" w:hint="default"/>
        <w:color w:val="000000"/>
        <w:lang w:val="es-ES"/>
      </w:rPr>
    </w:lvl>
  </w:abstractNum>
  <w:abstractNum w:abstractNumId="4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6">
    <w:nsid w:val="19D24AFE"/>
    <w:multiLevelType w:val="hybridMultilevel"/>
    <w:tmpl w:val="174288BA"/>
    <w:lvl w:ilvl="0" w:tplc="00225F6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5B3A5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0A524AD"/>
    <w:multiLevelType w:val="hybridMultilevel"/>
    <w:tmpl w:val="5E82388A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>
    <w:nsid w:val="2EE84544"/>
    <w:multiLevelType w:val="hybridMultilevel"/>
    <w:tmpl w:val="7A080074"/>
    <w:lvl w:ilvl="0" w:tplc="B364735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50B85990"/>
    <w:multiLevelType w:val="hybridMultilevel"/>
    <w:tmpl w:val="5274B6F8"/>
    <w:lvl w:ilvl="0" w:tplc="24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63126E82"/>
    <w:multiLevelType w:val="hybridMultilevel"/>
    <w:tmpl w:val="A4086B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C94DDD"/>
    <w:multiLevelType w:val="singleLevel"/>
    <w:tmpl w:val="0D0E40D4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ascii="Arial" w:hAnsi="Arial" w:cs="Arial" w:hint="default"/>
        <w:color w:val="000000"/>
        <w:lang w:val="es-ES"/>
      </w:rPr>
    </w:lvl>
  </w:abstractNum>
  <w:abstractNum w:abstractNumId="14">
    <w:nsid w:val="6BFB4D2A"/>
    <w:multiLevelType w:val="multilevel"/>
    <w:tmpl w:val="60A2A8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6DA81A4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75EF343A"/>
    <w:multiLevelType w:val="hybridMultilevel"/>
    <w:tmpl w:val="A60C9E1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7"/>
  </w:num>
  <w:num w:numId="9">
    <w:abstractNumId w:val="11"/>
  </w:num>
  <w:num w:numId="10">
    <w:abstractNumId w:val="14"/>
  </w:num>
  <w:num w:numId="11">
    <w:abstractNumId w:val="15"/>
  </w:num>
  <w:num w:numId="12">
    <w:abstractNumId w:val="8"/>
  </w:num>
  <w:num w:numId="13">
    <w:abstractNumId w:val="16"/>
  </w:num>
  <w:num w:numId="14">
    <w:abstractNumId w:val="6"/>
  </w:num>
  <w:num w:numId="15">
    <w:abstractNumId w:val="13"/>
  </w:num>
  <w:num w:numId="16">
    <w:abstractNumId w:val="10"/>
  </w:num>
  <w:num w:numId="17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ela">
    <w15:presenceInfo w15:providerId="None" w15:userId="Danie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trackRevisions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2A"/>
    <w:rsid w:val="00052A81"/>
    <w:rsid w:val="00112B38"/>
    <w:rsid w:val="001542D1"/>
    <w:rsid w:val="00182597"/>
    <w:rsid w:val="001854FB"/>
    <w:rsid w:val="001A6640"/>
    <w:rsid w:val="00222B66"/>
    <w:rsid w:val="00224A7A"/>
    <w:rsid w:val="00345E5A"/>
    <w:rsid w:val="0042743A"/>
    <w:rsid w:val="0043248D"/>
    <w:rsid w:val="0043290F"/>
    <w:rsid w:val="00484257"/>
    <w:rsid w:val="004F228C"/>
    <w:rsid w:val="005A3207"/>
    <w:rsid w:val="00691B78"/>
    <w:rsid w:val="006D46A8"/>
    <w:rsid w:val="006F7ABE"/>
    <w:rsid w:val="00773507"/>
    <w:rsid w:val="00783CCB"/>
    <w:rsid w:val="007A6DE7"/>
    <w:rsid w:val="007F3242"/>
    <w:rsid w:val="007F6C42"/>
    <w:rsid w:val="00815779"/>
    <w:rsid w:val="00822CE0"/>
    <w:rsid w:val="008F69F2"/>
    <w:rsid w:val="009118D7"/>
    <w:rsid w:val="00941B3B"/>
    <w:rsid w:val="00990B53"/>
    <w:rsid w:val="009F3EEC"/>
    <w:rsid w:val="00A14D7D"/>
    <w:rsid w:val="00A212DD"/>
    <w:rsid w:val="00A23475"/>
    <w:rsid w:val="00A55DCC"/>
    <w:rsid w:val="00AA3399"/>
    <w:rsid w:val="00AB1F2A"/>
    <w:rsid w:val="00B11191"/>
    <w:rsid w:val="00B85E03"/>
    <w:rsid w:val="00BB4173"/>
    <w:rsid w:val="00C54C8C"/>
    <w:rsid w:val="00CA1956"/>
    <w:rsid w:val="00CC33C9"/>
    <w:rsid w:val="00D41F35"/>
    <w:rsid w:val="00D50FC6"/>
    <w:rsid w:val="00DA6F3E"/>
    <w:rsid w:val="00DD4686"/>
    <w:rsid w:val="00DE4965"/>
    <w:rsid w:val="00E53AAA"/>
    <w:rsid w:val="00EC0A5E"/>
    <w:rsid w:val="00EF60C6"/>
    <w:rsid w:val="00F366EB"/>
    <w:rsid w:val="00F54002"/>
    <w:rsid w:val="00F64E68"/>
    <w:rsid w:val="00F9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9B6EEC"/>
  <w15:chartTrackingRefBased/>
  <w15:docId w15:val="{9E4309F7-A278-498A-8139-2B08055B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8D7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ar"/>
    <w:qFormat/>
    <w:rsid w:val="009118D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9118D7"/>
    <w:pPr>
      <w:numPr>
        <w:ilvl w:val="1"/>
      </w:numPr>
      <w:tabs>
        <w:tab w:val="left" w:pos="360"/>
      </w:tabs>
      <w:outlineLvl w:val="1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118D7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9118D7"/>
    <w:rPr>
      <w:rFonts w:ascii="Arial" w:eastAsia="Times New Roman" w:hAnsi="Arial" w:cs="Times New Roman"/>
      <w:b/>
      <w:sz w:val="20"/>
      <w:szCs w:val="20"/>
      <w:lang w:eastAsia="ar-SA"/>
    </w:rPr>
  </w:style>
  <w:style w:type="paragraph" w:customStyle="1" w:styleId="a">
    <w:basedOn w:val="Normal"/>
    <w:next w:val="Normal"/>
    <w:qFormat/>
    <w:rsid w:val="009118D7"/>
    <w:pPr>
      <w:spacing w:line="240" w:lineRule="auto"/>
      <w:jc w:val="center"/>
    </w:pPr>
    <w:rPr>
      <w:rFonts w:ascii="Arial" w:hAnsi="Arial"/>
      <w:b/>
      <w:sz w:val="36"/>
      <w:lang w:val="x-none"/>
    </w:rPr>
  </w:style>
  <w:style w:type="paragraph" w:styleId="Encabezado">
    <w:name w:val="header"/>
    <w:basedOn w:val="Normal"/>
    <w:link w:val="EncabezadoCar"/>
    <w:rsid w:val="009118D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iedepgina">
    <w:name w:val="footer"/>
    <w:basedOn w:val="Normal"/>
    <w:link w:val="PiedepginaCar"/>
    <w:rsid w:val="009118D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abletext">
    <w:name w:val="Tabletext"/>
    <w:basedOn w:val="Normal"/>
    <w:rsid w:val="009118D7"/>
    <w:pPr>
      <w:keepLines/>
      <w:spacing w:after="120"/>
    </w:pPr>
  </w:style>
  <w:style w:type="paragraph" w:styleId="Prrafodelista">
    <w:name w:val="List Paragraph"/>
    <w:basedOn w:val="Normal"/>
    <w:uiPriority w:val="34"/>
    <w:qFormat/>
    <w:rsid w:val="009118D7"/>
    <w:pPr>
      <w:ind w:left="720"/>
    </w:pPr>
    <w:rPr>
      <w:rFonts w:ascii="Arial" w:hAnsi="Arial" w:cs="Arial"/>
      <w:lang w:val="es-ES"/>
    </w:rPr>
  </w:style>
  <w:style w:type="paragraph" w:customStyle="1" w:styleId="Titulo2">
    <w:name w:val="Titulo 2"/>
    <w:basedOn w:val="Normal"/>
    <w:rsid w:val="009118D7"/>
    <w:pPr>
      <w:numPr>
        <w:numId w:val="3"/>
      </w:numPr>
      <w:jc w:val="both"/>
    </w:pPr>
    <w:rPr>
      <w:rFonts w:ascii="Arial" w:hAnsi="Arial" w:cs="Arial"/>
      <w:b/>
      <w:lang w:val="es-ES"/>
    </w:rPr>
  </w:style>
  <w:style w:type="character" w:customStyle="1" w:styleId="PuestoCar1">
    <w:name w:val="Puesto Car1"/>
    <w:link w:val="Puesto"/>
    <w:rsid w:val="009118D7"/>
    <w:rPr>
      <w:rFonts w:ascii="Arial" w:hAnsi="Arial"/>
      <w:b/>
      <w:sz w:val="36"/>
      <w:lang w:eastAsia="ar-SA"/>
    </w:rPr>
  </w:style>
  <w:style w:type="paragraph" w:styleId="Puesto">
    <w:name w:val="Title"/>
    <w:basedOn w:val="Normal"/>
    <w:next w:val="Normal"/>
    <w:link w:val="PuestoCar1"/>
    <w:qFormat/>
    <w:rsid w:val="009118D7"/>
    <w:pPr>
      <w:spacing w:line="240" w:lineRule="auto"/>
      <w:contextualSpacing/>
    </w:pPr>
    <w:rPr>
      <w:rFonts w:ascii="Arial" w:eastAsiaTheme="minorHAnsi" w:hAnsi="Arial" w:cstheme="minorBidi"/>
      <w:b/>
      <w:sz w:val="36"/>
      <w:szCs w:val="22"/>
    </w:rPr>
  </w:style>
  <w:style w:type="character" w:customStyle="1" w:styleId="PuestoCar">
    <w:name w:val="Puesto Car"/>
    <w:basedOn w:val="Fuentedeprrafopredeter"/>
    <w:uiPriority w:val="10"/>
    <w:rsid w:val="009118D7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B53"/>
    <w:rPr>
      <w:rFonts w:ascii="Segoe UI" w:eastAsia="Times New Roman" w:hAnsi="Segoe UI" w:cs="Segoe UI"/>
      <w:sz w:val="18"/>
      <w:szCs w:val="18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EF60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60C6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60C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60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60C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4D760-E79A-4E58-8A98-B98666B42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9</cp:revision>
  <dcterms:created xsi:type="dcterms:W3CDTF">2017-02-01T18:41:00Z</dcterms:created>
  <dcterms:modified xsi:type="dcterms:W3CDTF">2017-02-13T13:51:00Z</dcterms:modified>
</cp:coreProperties>
</file>