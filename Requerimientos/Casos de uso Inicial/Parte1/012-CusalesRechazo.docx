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DA49" w14:textId="77777777" w:rsidR="009118D7" w:rsidRDefault="009118D7" w:rsidP="00493CF0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</w:t>
      </w:r>
      <w:r w:rsidR="00BE63B8">
        <w:rPr>
          <w:lang w:val="es-ES"/>
        </w:rPr>
        <w:t>2</w:t>
      </w:r>
      <w:r w:rsidRPr="00F0140C">
        <w:rPr>
          <w:lang w:val="es-ES"/>
        </w:rPr>
        <w:t>-</w:t>
      </w:r>
      <w:r w:rsidR="00BE63B8">
        <w:rPr>
          <w:lang w:val="es-ES"/>
        </w:rPr>
        <w:t>CausalesRechazo</w:t>
      </w:r>
    </w:p>
    <w:p w14:paraId="12700C8C" w14:textId="77777777" w:rsidR="00BE63B8" w:rsidRPr="00493CF0" w:rsidRDefault="00BE63B8" w:rsidP="00493CF0">
      <w:pPr>
        <w:rPr>
          <w:lang w:val="es-ES"/>
        </w:rPr>
      </w:pPr>
    </w:p>
    <w:p w14:paraId="6F9E0B28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1D1EF57E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</w:t>
      </w:r>
      <w:r w:rsidR="00BE63B8">
        <w:rPr>
          <w:rFonts w:ascii="Arial" w:hAnsi="Arial" w:cs="Arial"/>
        </w:rPr>
        <w:t>las causales de rechazo que puede presentar una solicitud d</w:t>
      </w:r>
      <w:r w:rsidR="00CD7A81">
        <w:rPr>
          <w:rFonts w:ascii="Arial" w:hAnsi="Arial" w:cs="Arial"/>
        </w:rPr>
        <w:t>e CCM</w:t>
      </w:r>
    </w:p>
    <w:p w14:paraId="47BCB545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2D82F162" w14:textId="77777777"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14:paraId="137303DD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3E67DECC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commentRangeStart w:id="3"/>
      <w:r w:rsidRPr="00D379B4">
        <w:rPr>
          <w:sz w:val="22"/>
          <w:szCs w:val="22"/>
        </w:rPr>
        <w:t>Entradas</w:t>
      </w:r>
      <w:bookmarkEnd w:id="2"/>
    </w:p>
    <w:p w14:paraId="31DB03B7" w14:textId="77777777" w:rsidR="00BE63B8" w:rsidRPr="00493CF0" w:rsidRDefault="00BE63B8" w:rsidP="00493CF0">
      <w:r>
        <w:t>-</w:t>
      </w:r>
      <w:r w:rsidRPr="00493CF0">
        <w:rPr>
          <w:rFonts w:ascii="Arial" w:hAnsi="Arial" w:cs="Arial"/>
        </w:rPr>
        <w:t>No aplica</w:t>
      </w:r>
      <w:commentRangeEnd w:id="3"/>
      <w:r w:rsidR="00765C6C">
        <w:rPr>
          <w:rStyle w:val="Refdecomentario"/>
        </w:rPr>
        <w:commentReference w:id="3"/>
      </w:r>
    </w:p>
    <w:p w14:paraId="3A2A4186" w14:textId="77777777" w:rsidR="009118D7" w:rsidRPr="00D379B4" w:rsidRDefault="009118D7" w:rsidP="009118D7">
      <w:pPr>
        <w:jc w:val="center"/>
      </w:pPr>
    </w:p>
    <w:p w14:paraId="02207472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321FE6D2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14:paraId="0CE6E2FB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09E75C0" w14:textId="77777777" w:rsidR="009118D7" w:rsidRDefault="009118D7" w:rsidP="00765C6C">
      <w:pPr>
        <w:numPr>
          <w:ilvl w:val="0"/>
          <w:numId w:val="14"/>
        </w:numPr>
        <w:jc w:val="both"/>
        <w:rPr>
          <w:rFonts w:ascii="Arial" w:hAnsi="Arial" w:cs="Arial"/>
        </w:rPr>
        <w:pPrChange w:id="5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</w:t>
      </w:r>
      <w:r w:rsidR="00BE63B8">
        <w:rPr>
          <w:rFonts w:ascii="Arial" w:hAnsi="Arial" w:cs="Arial"/>
        </w:rPr>
        <w:t>Causales de Rechazo</w:t>
      </w:r>
      <w:r w:rsidR="00CD7A81">
        <w:rPr>
          <w:rFonts w:ascii="Arial" w:hAnsi="Arial" w:cs="Arial"/>
        </w:rPr>
        <w:t xml:space="preserve"> por el portal de HQ-RUNT. </w:t>
      </w:r>
    </w:p>
    <w:p w14:paraId="2A1813EE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8C14861" w14:textId="77777777" w:rsidR="009118D7" w:rsidRDefault="009118D7" w:rsidP="00765C6C">
      <w:pPr>
        <w:numPr>
          <w:ilvl w:val="0"/>
          <w:numId w:val="14"/>
        </w:numPr>
        <w:jc w:val="both"/>
        <w:rPr>
          <w:ins w:id="6" w:author="Daniela" w:date="2017-02-13T10:02:00Z"/>
          <w:rFonts w:ascii="Arial" w:hAnsi="Arial" w:cs="Arial"/>
        </w:rPr>
        <w:pPrChange w:id="7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del w:id="8" w:author="Daniela" w:date="2017-02-13T10:01:00Z">
        <w:r w:rsidRPr="00390A03" w:rsidDel="000364CF">
          <w:rPr>
            <w:rFonts w:ascii="Arial" w:hAnsi="Arial" w:cs="Arial"/>
          </w:rPr>
          <w:delText xml:space="preserve">El sistema muestra </w:delText>
        </w:r>
        <w:r w:rsidR="00CD7A81" w:rsidDel="000364CF">
          <w:rPr>
            <w:rFonts w:ascii="Arial" w:hAnsi="Arial" w:cs="Arial"/>
          </w:rPr>
          <w:delText>la información que se encuentra parametrizada</w:delText>
        </w:r>
        <w:r w:rsidR="00610F3D" w:rsidDel="000364CF">
          <w:rPr>
            <w:rFonts w:ascii="Arial" w:hAnsi="Arial" w:cs="Arial"/>
          </w:rPr>
          <w:delText>.</w:delText>
        </w:r>
      </w:del>
      <w:ins w:id="9" w:author="Daniela" w:date="2017-02-13T10:01:00Z">
        <w:r w:rsidR="000364CF">
          <w:rPr>
            <w:rFonts w:ascii="Arial" w:hAnsi="Arial" w:cs="Arial"/>
          </w:rPr>
          <w:t xml:space="preserve">El actor selecciona la </w:t>
        </w:r>
      </w:ins>
      <w:ins w:id="10" w:author="Daniela" w:date="2017-02-13T10:02:00Z">
        <w:r w:rsidR="000364CF">
          <w:rPr>
            <w:rFonts w:ascii="Arial" w:hAnsi="Arial" w:cs="Arial"/>
          </w:rPr>
          <w:t>opción</w:t>
        </w:r>
      </w:ins>
      <w:ins w:id="11" w:author="Daniela" w:date="2017-02-13T10:01:00Z">
        <w:r w:rsidR="000364CF">
          <w:rPr>
            <w:rFonts w:ascii="Arial" w:hAnsi="Arial" w:cs="Arial"/>
          </w:rPr>
          <w:t xml:space="preserve"> </w:t>
        </w:r>
      </w:ins>
      <w:ins w:id="12" w:author="Daniela" w:date="2017-02-13T10:02:00Z">
        <w:r w:rsidR="000364CF">
          <w:rPr>
            <w:rFonts w:ascii="Arial" w:hAnsi="Arial" w:cs="Arial"/>
          </w:rPr>
          <w:t xml:space="preserve">Nueva </w:t>
        </w:r>
        <w:r w:rsidR="000364CF" w:rsidRPr="00765C6C">
          <w:rPr>
            <w:rFonts w:ascii="Arial" w:hAnsi="Arial" w:cs="Arial"/>
            <w:color w:val="FF0000"/>
            <w:rPrChange w:id="13" w:author="Daniela" w:date="2017-02-13T10:11:00Z">
              <w:rPr>
                <w:rFonts w:ascii="Arial" w:hAnsi="Arial" w:cs="Arial"/>
              </w:rPr>
            </w:rPrChange>
          </w:rPr>
          <w:t xml:space="preserve">causal </w:t>
        </w:r>
        <w:r w:rsidR="000364CF">
          <w:rPr>
            <w:rFonts w:ascii="Arial" w:hAnsi="Arial" w:cs="Arial"/>
          </w:rPr>
          <w:t>de rechazo.</w:t>
        </w:r>
      </w:ins>
    </w:p>
    <w:p w14:paraId="2A02B6E9" w14:textId="77777777" w:rsidR="000364CF" w:rsidRDefault="000364CF" w:rsidP="000364CF">
      <w:pPr>
        <w:pStyle w:val="Prrafodelista"/>
        <w:rPr>
          <w:ins w:id="14" w:author="Daniela" w:date="2017-02-13T10:02:00Z"/>
        </w:rPr>
        <w:pPrChange w:id="15" w:author="Daniela" w:date="2017-02-13T10:02:00Z">
          <w:pPr>
            <w:numPr>
              <w:numId w:val="4"/>
            </w:numPr>
            <w:tabs>
              <w:tab w:val="num" w:pos="1004"/>
            </w:tabs>
            <w:ind w:left="1004" w:hanging="360"/>
            <w:jc w:val="both"/>
          </w:pPr>
        </w:pPrChange>
      </w:pPr>
    </w:p>
    <w:p w14:paraId="452FE448" w14:textId="77777777" w:rsidR="000364CF" w:rsidRDefault="000364CF" w:rsidP="00765C6C">
      <w:pPr>
        <w:numPr>
          <w:ilvl w:val="0"/>
          <w:numId w:val="14"/>
        </w:numPr>
        <w:jc w:val="both"/>
        <w:rPr>
          <w:ins w:id="16" w:author="Daniela" w:date="2017-02-13T10:09:00Z"/>
          <w:rFonts w:ascii="Arial" w:hAnsi="Arial" w:cs="Arial"/>
        </w:rPr>
        <w:pPrChange w:id="17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ins w:id="18" w:author="Daniela" w:date="2017-02-13T10:02:00Z">
        <w:r>
          <w:rPr>
            <w:rFonts w:ascii="Arial" w:hAnsi="Arial" w:cs="Arial"/>
          </w:rPr>
          <w:t>EL sistema despliega la información descrita en la sección “3. Entradas”</w:t>
        </w:r>
      </w:ins>
    </w:p>
    <w:p w14:paraId="59557D9D" w14:textId="77777777" w:rsidR="00765C6C" w:rsidRDefault="00765C6C" w:rsidP="00765C6C">
      <w:pPr>
        <w:pStyle w:val="Prrafodelista"/>
        <w:rPr>
          <w:ins w:id="19" w:author="Daniela" w:date="2017-02-13T10:09:00Z"/>
        </w:rPr>
        <w:pPrChange w:id="20" w:author="Daniela" w:date="2017-02-13T10:09:00Z">
          <w:pPr>
            <w:numPr>
              <w:numId w:val="4"/>
            </w:numPr>
            <w:tabs>
              <w:tab w:val="num" w:pos="1004"/>
            </w:tabs>
            <w:ind w:left="1004" w:hanging="360"/>
            <w:jc w:val="both"/>
          </w:pPr>
        </w:pPrChange>
      </w:pPr>
    </w:p>
    <w:p w14:paraId="3FC0D99C" w14:textId="77777777" w:rsidR="00765C6C" w:rsidRDefault="00765C6C" w:rsidP="00765C6C">
      <w:pPr>
        <w:numPr>
          <w:ilvl w:val="1"/>
          <w:numId w:val="14"/>
        </w:numPr>
        <w:jc w:val="both"/>
        <w:rPr>
          <w:ins w:id="21" w:author="Daniela" w:date="2017-02-13T10:02:00Z"/>
          <w:rFonts w:ascii="Arial" w:hAnsi="Arial" w:cs="Arial"/>
        </w:rPr>
        <w:pPrChange w:id="22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ins w:id="23" w:author="Daniela" w:date="2017-02-13T10:09:00Z">
        <w:r>
          <w:rPr>
            <w:rFonts w:ascii="Arial" w:hAnsi="Arial" w:cs="Arial"/>
          </w:rPr>
          <w:t>Nombre</w:t>
        </w:r>
      </w:ins>
    </w:p>
    <w:p w14:paraId="64690CE3" w14:textId="77777777" w:rsidR="000364CF" w:rsidRDefault="000364CF" w:rsidP="000364CF">
      <w:pPr>
        <w:pStyle w:val="Prrafodelista"/>
        <w:rPr>
          <w:ins w:id="24" w:author="Daniela" w:date="2017-02-13T10:02:00Z"/>
        </w:rPr>
        <w:pPrChange w:id="25" w:author="Daniela" w:date="2017-02-13T10:02:00Z">
          <w:pPr>
            <w:numPr>
              <w:numId w:val="4"/>
            </w:numPr>
            <w:tabs>
              <w:tab w:val="num" w:pos="1004"/>
            </w:tabs>
            <w:ind w:left="1004" w:hanging="360"/>
            <w:jc w:val="both"/>
          </w:pPr>
        </w:pPrChange>
      </w:pPr>
    </w:p>
    <w:p w14:paraId="2D204ACA" w14:textId="77777777" w:rsidR="00765C6C" w:rsidRPr="00765C6C" w:rsidRDefault="00765C6C" w:rsidP="00765C6C">
      <w:pPr>
        <w:numPr>
          <w:ilvl w:val="0"/>
          <w:numId w:val="14"/>
        </w:numPr>
        <w:jc w:val="both"/>
        <w:rPr>
          <w:ins w:id="26" w:author="Daniela" w:date="2017-02-13T10:10:00Z"/>
          <w:rFonts w:ascii="Arial" w:hAnsi="Arial" w:cs="Arial"/>
          <w:color w:val="FF0000"/>
          <w:rPrChange w:id="27" w:author="Daniela" w:date="2017-02-13T10:11:00Z">
            <w:rPr>
              <w:ins w:id="28" w:author="Daniela" w:date="2017-02-13T10:10:00Z"/>
              <w:rFonts w:ascii="Arial" w:hAnsi="Arial" w:cs="Arial"/>
            </w:rPr>
          </w:rPrChange>
        </w:rPr>
        <w:pPrChange w:id="29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ins w:id="30" w:author="Daniela" w:date="2017-02-13T10:10:00Z">
        <w:r w:rsidRPr="00765C6C">
          <w:rPr>
            <w:rFonts w:ascii="Arial" w:hAnsi="Arial" w:cs="Arial"/>
            <w:color w:val="FF0000"/>
            <w:rPrChange w:id="31" w:author="Daniela" w:date="2017-02-13T10:11:00Z">
              <w:rPr>
                <w:rFonts w:ascii="Arial" w:hAnsi="Arial" w:cs="Arial"/>
              </w:rPr>
            </w:rPrChange>
          </w:rPr>
          <w:t>El actor selecciona la opción Aceptar.</w:t>
        </w:r>
      </w:ins>
    </w:p>
    <w:p w14:paraId="4AE1F78E" w14:textId="77777777" w:rsidR="000364CF" w:rsidRDefault="000364CF" w:rsidP="00765C6C">
      <w:pPr>
        <w:numPr>
          <w:ilvl w:val="0"/>
          <w:numId w:val="14"/>
        </w:numPr>
        <w:jc w:val="both"/>
        <w:rPr>
          <w:ins w:id="32" w:author="Daniela" w:date="2017-02-13T10:10:00Z"/>
          <w:rFonts w:ascii="Arial" w:hAnsi="Arial" w:cs="Arial"/>
        </w:rPr>
        <w:pPrChange w:id="33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ins w:id="34" w:author="Daniela" w:date="2017-02-13T10:06:00Z">
        <w:r w:rsidRPr="00390A03">
          <w:rPr>
            <w:rFonts w:ascii="Arial" w:hAnsi="Arial" w:cs="Arial"/>
          </w:rPr>
          <w:t xml:space="preserve">El sistema </w:t>
        </w:r>
        <w:r>
          <w:rPr>
            <w:rFonts w:ascii="Arial" w:hAnsi="Arial" w:cs="Arial"/>
          </w:rPr>
          <w:t>verifica</w:t>
        </w:r>
        <w:r w:rsidRPr="00390A03">
          <w:rPr>
            <w:rFonts w:ascii="Arial" w:hAnsi="Arial" w:cs="Arial"/>
          </w:rPr>
          <w:t xml:space="preserve"> que se ingresó la información marcada como requerida</w:t>
        </w:r>
        <w:r>
          <w:rPr>
            <w:rFonts w:ascii="Arial" w:hAnsi="Arial" w:cs="Arial"/>
          </w:rPr>
          <w:t>.</w:t>
        </w:r>
      </w:ins>
    </w:p>
    <w:p w14:paraId="59E2EA10" w14:textId="77777777" w:rsidR="00765C6C" w:rsidRDefault="00765C6C" w:rsidP="00765C6C">
      <w:pPr>
        <w:numPr>
          <w:ilvl w:val="0"/>
          <w:numId w:val="14"/>
        </w:numPr>
        <w:jc w:val="both"/>
        <w:rPr>
          <w:ins w:id="35" w:author="Daniela" w:date="2017-02-13T10:10:00Z"/>
          <w:rFonts w:ascii="Arial" w:hAnsi="Arial" w:cs="Arial"/>
        </w:rPr>
        <w:pPrChange w:id="36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ins w:id="37" w:author="Daniela" w:date="2017-02-13T10:10:00Z">
        <w:r>
          <w:rPr>
            <w:rFonts w:ascii="Arial" w:hAnsi="Arial" w:cs="Arial"/>
          </w:rPr>
          <w:t xml:space="preserve">El sistema almacena la información en la base de datos </w:t>
        </w:r>
      </w:ins>
    </w:p>
    <w:p w14:paraId="713A3BBB" w14:textId="77777777" w:rsidR="00765C6C" w:rsidDel="00765C6C" w:rsidRDefault="00765C6C" w:rsidP="00AC1C92">
      <w:pPr>
        <w:numPr>
          <w:ilvl w:val="0"/>
          <w:numId w:val="14"/>
        </w:numPr>
        <w:jc w:val="both"/>
        <w:rPr>
          <w:del w:id="38" w:author="Daniela" w:date="2017-02-13T10:11:00Z"/>
          <w:rFonts w:ascii="Arial" w:hAnsi="Arial" w:cs="Arial"/>
        </w:rPr>
        <w:pPrChange w:id="39" w:author="Daniela" w:date="2017-02-13T10:09:00Z">
          <w:pPr>
            <w:numPr>
              <w:numId w:val="4"/>
            </w:numPr>
            <w:ind w:left="1004" w:hanging="360"/>
            <w:jc w:val="both"/>
          </w:pPr>
        </w:pPrChange>
      </w:pPr>
      <w:ins w:id="40" w:author="Daniela" w:date="2017-02-13T10:11:00Z">
        <w:r>
          <w:rPr>
            <w:rFonts w:ascii="Arial" w:hAnsi="Arial" w:cs="Arial"/>
          </w:rPr>
          <w:t xml:space="preserve">El sistema genera la auditoria. </w:t>
        </w:r>
      </w:ins>
    </w:p>
    <w:p w14:paraId="62125F8E" w14:textId="77777777" w:rsidR="009118D7" w:rsidRDefault="009118D7" w:rsidP="00765C6C">
      <w:pPr>
        <w:jc w:val="both"/>
        <w:pPrChange w:id="41" w:author="Daniela" w:date="2017-02-13T10:11:00Z">
          <w:pPr>
            <w:pStyle w:val="Prrafodelista"/>
          </w:pPr>
        </w:pPrChange>
      </w:pPr>
    </w:p>
    <w:p w14:paraId="75E8B6B4" w14:textId="77777777" w:rsidR="009118D7" w:rsidRPr="00C3447D" w:rsidRDefault="009118D7" w:rsidP="00765C6C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lang w:val="es-ES"/>
        </w:rPr>
        <w:pPrChange w:id="42" w:author="Daniela" w:date="2017-02-13T10:09:00Z">
          <w:pPr>
            <w:numPr>
              <w:numId w:val="4"/>
            </w:numPr>
            <w:spacing w:line="276" w:lineRule="auto"/>
            <w:ind w:left="1004" w:hanging="360"/>
            <w:jc w:val="both"/>
          </w:pPr>
        </w:pPrChange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14:paraId="7BB61BB6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14520CEE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3" w:name="_Toc425771383"/>
      <w:r w:rsidRPr="00527AE1">
        <w:rPr>
          <w:sz w:val="22"/>
          <w:szCs w:val="22"/>
        </w:rPr>
        <w:t>Flujos alternativos</w:t>
      </w:r>
      <w:bookmarkEnd w:id="43"/>
    </w:p>
    <w:p w14:paraId="2AC6CB06" w14:textId="77777777" w:rsidR="009118D7" w:rsidRPr="00527AE1" w:rsidRDefault="00765C6C" w:rsidP="009118D7">
      <w:pPr>
        <w:pStyle w:val="Ttulo2"/>
        <w:numPr>
          <w:ilvl w:val="1"/>
          <w:numId w:val="9"/>
        </w:numPr>
      </w:pPr>
      <w:ins w:id="44" w:author="Daniela" w:date="2017-02-13T10:11:00Z">
        <w:r>
          <w:t xml:space="preserve">Listar </w:t>
        </w:r>
      </w:ins>
      <w:del w:id="45" w:author="Daniela" w:date="2017-02-13T10:11:00Z">
        <w:r w:rsidR="00CD7A81" w:rsidDel="00765C6C">
          <w:delText>Nuev</w:delText>
        </w:r>
        <w:r w:rsidR="00BE63B8" w:rsidDel="00765C6C">
          <w:delText>a</w:delText>
        </w:r>
      </w:del>
      <w:r w:rsidR="00BE63B8">
        <w:t xml:space="preserve"> Causal</w:t>
      </w:r>
      <w:ins w:id="46" w:author="Daniela" w:date="2017-02-13T10:11:00Z">
        <w:r>
          <w:t xml:space="preserve">es de Rechazo </w:t>
        </w:r>
      </w:ins>
    </w:p>
    <w:p w14:paraId="27676060" w14:textId="77777777"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paso </w:t>
      </w:r>
      <w:ins w:id="47" w:author="Daniela" w:date="2017-02-13T10:11:00Z">
        <w:r w:rsidR="00765C6C">
          <w:rPr>
            <w:rFonts w:ascii="Arial" w:hAnsi="Arial" w:cs="Arial"/>
            <w:lang w:val="es-ES"/>
          </w:rPr>
          <w:t>2</w:t>
        </w:r>
      </w:ins>
      <w:del w:id="48" w:author="Daniela" w:date="2017-02-13T10:11:00Z">
        <w:r w:rsidDel="00765C6C">
          <w:rPr>
            <w:rFonts w:ascii="Arial" w:hAnsi="Arial" w:cs="Arial"/>
            <w:lang w:val="es-ES"/>
          </w:rPr>
          <w:delText>1</w:delText>
        </w:r>
      </w:del>
      <w:r>
        <w:rPr>
          <w:rFonts w:ascii="Arial" w:hAnsi="Arial" w:cs="Arial"/>
          <w:lang w:val="es-ES"/>
        </w:rPr>
        <w:t xml:space="preserve"> del flujo básico de eventos, el </w:t>
      </w:r>
      <w:del w:id="49" w:author="Daniela" w:date="2017-02-13T10:12:00Z">
        <w:r w:rsidDel="00765C6C">
          <w:rPr>
            <w:rFonts w:ascii="Arial" w:hAnsi="Arial" w:cs="Arial"/>
            <w:lang w:val="es-ES"/>
          </w:rPr>
          <w:delText>funcionario de Runt</w:delText>
        </w:r>
      </w:del>
      <w:ins w:id="50" w:author="Daniela" w:date="2017-02-13T10:12:00Z">
        <w:r w:rsidR="00765C6C">
          <w:rPr>
            <w:rFonts w:ascii="Arial" w:hAnsi="Arial" w:cs="Arial"/>
            <w:lang w:val="es-ES"/>
          </w:rPr>
          <w:t>actor</w:t>
        </w:r>
      </w:ins>
      <w:del w:id="51" w:author="Daniela" w:date="2017-02-13T10:12:00Z">
        <w:r w:rsidDel="00765C6C">
          <w:rPr>
            <w:rFonts w:ascii="Arial" w:hAnsi="Arial" w:cs="Arial"/>
            <w:lang w:val="es-ES"/>
          </w:rPr>
          <w:delText xml:space="preserve"> tiene </w:delText>
        </w:r>
      </w:del>
      <w:ins w:id="52" w:author="Daniela" w:date="2017-02-13T10:12:00Z">
        <w:r w:rsidR="00765C6C">
          <w:rPr>
            <w:rFonts w:ascii="Arial" w:hAnsi="Arial" w:cs="Arial"/>
            <w:lang w:val="es-ES"/>
          </w:rPr>
          <w:t xml:space="preserve"> selecciona </w:t>
        </w:r>
      </w:ins>
      <w:r>
        <w:rPr>
          <w:rFonts w:ascii="Arial" w:hAnsi="Arial" w:cs="Arial"/>
          <w:lang w:val="es-ES"/>
        </w:rPr>
        <w:t xml:space="preserve">la opción de </w:t>
      </w:r>
      <w:del w:id="53" w:author="Daniela" w:date="2017-02-13T10:12:00Z">
        <w:r w:rsidDel="00765C6C">
          <w:rPr>
            <w:rFonts w:ascii="Arial" w:hAnsi="Arial" w:cs="Arial"/>
            <w:lang w:val="es-ES"/>
          </w:rPr>
          <w:delText>registrar un</w:delText>
        </w:r>
        <w:r w:rsidR="00493CF0" w:rsidDel="00765C6C">
          <w:rPr>
            <w:rFonts w:ascii="Arial" w:hAnsi="Arial" w:cs="Arial"/>
            <w:lang w:val="es-ES"/>
          </w:rPr>
          <w:delText>a</w:delText>
        </w:r>
      </w:del>
      <w:ins w:id="54" w:author="Daniela" w:date="2017-02-13T10:12:00Z">
        <w:r w:rsidR="00765C6C">
          <w:rPr>
            <w:rFonts w:ascii="Arial" w:hAnsi="Arial" w:cs="Arial"/>
            <w:lang w:val="es-ES"/>
          </w:rPr>
          <w:t>listar causales de rechazo</w:t>
        </w:r>
      </w:ins>
      <w:del w:id="55" w:author="Daniela" w:date="2017-02-13T10:12:00Z">
        <w:r w:rsidDel="00765C6C">
          <w:rPr>
            <w:rFonts w:ascii="Arial" w:hAnsi="Arial" w:cs="Arial"/>
            <w:lang w:val="es-ES"/>
          </w:rPr>
          <w:delText xml:space="preserve"> nuev</w:delText>
        </w:r>
        <w:r w:rsidR="00493CF0" w:rsidDel="00765C6C">
          <w:rPr>
            <w:rFonts w:ascii="Arial" w:hAnsi="Arial" w:cs="Arial"/>
            <w:lang w:val="es-ES"/>
          </w:rPr>
          <w:delText>a causal de rechazo</w:delText>
        </w:r>
      </w:del>
      <w:r>
        <w:rPr>
          <w:rFonts w:ascii="Arial" w:hAnsi="Arial" w:cs="Arial"/>
          <w:lang w:val="es-ES"/>
        </w:rPr>
        <w:t>,</w:t>
      </w:r>
      <w:ins w:id="56" w:author="Daniela" w:date="2017-02-13T10:12:00Z">
        <w:r w:rsidR="00765C6C">
          <w:rPr>
            <w:rFonts w:ascii="Arial" w:hAnsi="Arial" w:cs="Arial"/>
            <w:lang w:val="es-ES"/>
          </w:rPr>
          <w:t xml:space="preserve"> se realiza el siguiente proceso</w:t>
        </w:r>
      </w:ins>
      <w:del w:id="57" w:author="Daniela" w:date="2017-02-13T10:13:00Z">
        <w:r w:rsidDel="00765C6C">
          <w:rPr>
            <w:rFonts w:ascii="Arial" w:hAnsi="Arial" w:cs="Arial"/>
            <w:lang w:val="es-ES"/>
          </w:rPr>
          <w:delText xml:space="preserve"> al seleccionar el botón se realiza el siguiente proceso</w:delText>
        </w:r>
      </w:del>
      <w:bookmarkStart w:id="58" w:name="_GoBack"/>
      <w:bookmarkEnd w:id="58"/>
      <w:r w:rsidR="009118D7" w:rsidRPr="00C3447D">
        <w:rPr>
          <w:rFonts w:ascii="Arial" w:hAnsi="Arial" w:cs="Arial"/>
          <w:lang w:val="es-ES"/>
        </w:rPr>
        <w:t>:</w:t>
      </w:r>
    </w:p>
    <w:p w14:paraId="43E90962" w14:textId="77777777"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14:paraId="5E19CB84" w14:textId="77777777"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</w:t>
      </w:r>
      <w:r w:rsidR="00C51703" w:rsidRPr="00C51703">
        <w:rPr>
          <w:rFonts w:ascii="Arial" w:hAnsi="Arial" w:cs="Arial"/>
        </w:rPr>
        <w:t xml:space="preserve"> que </w:t>
      </w:r>
      <w:r w:rsidR="00493CF0">
        <w:rPr>
          <w:rFonts w:ascii="Arial" w:hAnsi="Arial" w:cs="Arial"/>
        </w:rPr>
        <w:t>es</w:t>
      </w:r>
      <w:r w:rsidR="00493CF0" w:rsidRPr="00C51703">
        <w:rPr>
          <w:rFonts w:ascii="Arial" w:hAnsi="Arial" w:cs="Arial"/>
        </w:rPr>
        <w:t xml:space="preserve"> </w:t>
      </w:r>
      <w:r w:rsidR="00C51703" w:rsidRPr="00C51703">
        <w:rPr>
          <w:rFonts w:ascii="Arial" w:hAnsi="Arial" w:cs="Arial"/>
        </w:rPr>
        <w:t>obligatorio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14:paraId="1EA17BC5" w14:textId="77777777"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14:paraId="3415EEDD" w14:textId="77777777"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14:paraId="487953E6" w14:textId="77777777" w:rsidR="009118D7" w:rsidRPr="00527AE1" w:rsidRDefault="004752F0" w:rsidP="009118D7">
      <w:pPr>
        <w:pStyle w:val="Ttulo2"/>
        <w:numPr>
          <w:ilvl w:val="1"/>
          <w:numId w:val="9"/>
        </w:numPr>
      </w:pPr>
      <w:del w:id="59" w:author="Daniela" w:date="2017-02-13T10:06:00Z">
        <w:r w:rsidDel="000364CF">
          <w:delText xml:space="preserve">Funcionario </w:delText>
        </w:r>
      </w:del>
      <w:ins w:id="60" w:author="Daniela" w:date="2017-02-13T10:06:00Z">
        <w:r w:rsidR="000364CF">
          <w:t>El actor</w:t>
        </w:r>
        <w:r w:rsidR="000364CF">
          <w:t xml:space="preserve"> </w:t>
        </w:r>
      </w:ins>
      <w:r w:rsidR="009118D7">
        <w:t xml:space="preserve">selecciona la opción </w:t>
      </w:r>
      <w:r w:rsidR="00AE02E7">
        <w:t>Editar</w:t>
      </w:r>
    </w:p>
    <w:p w14:paraId="7194808F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14:paraId="6914DE44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609FBB55" w14:textId="77777777"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14:paraId="6AE2838B" w14:textId="77777777"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14:paraId="0EDD5945" w14:textId="77777777"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14:paraId="5CB66396" w14:textId="77777777"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14:paraId="5C17622F" w14:textId="77777777"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14:paraId="081E861C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160B9C44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1" w:name="_Toc425771391"/>
      <w:r w:rsidRPr="00527AE1">
        <w:rPr>
          <w:sz w:val="22"/>
          <w:szCs w:val="22"/>
        </w:rPr>
        <w:lastRenderedPageBreak/>
        <w:t>Precondiciones</w:t>
      </w:r>
      <w:bookmarkEnd w:id="61"/>
    </w:p>
    <w:p w14:paraId="5676AA1A" w14:textId="77777777"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14:paraId="216899A3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44DAD529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1A3062A9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2" w:name="_Toc425771392"/>
      <w:r w:rsidRPr="00527AE1">
        <w:rPr>
          <w:sz w:val="22"/>
          <w:szCs w:val="22"/>
        </w:rPr>
        <w:t>Postcondiciones</w:t>
      </w:r>
      <w:bookmarkEnd w:id="62"/>
    </w:p>
    <w:p w14:paraId="4D459BED" w14:textId="77777777"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027BA539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C7E322E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3" w:name="_Toc425771393"/>
      <w:r w:rsidRPr="00527AE1">
        <w:rPr>
          <w:sz w:val="22"/>
          <w:szCs w:val="22"/>
        </w:rPr>
        <w:t>Reglas de negocio</w:t>
      </w:r>
      <w:bookmarkEnd w:id="63"/>
    </w:p>
    <w:p w14:paraId="7057EA93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77CEEE67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589CDFE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4" w:name="_Toc425771394"/>
      <w:r w:rsidRPr="005805BB">
        <w:rPr>
          <w:sz w:val="22"/>
          <w:szCs w:val="22"/>
        </w:rPr>
        <w:t>Requerimientos Especiales</w:t>
      </w:r>
      <w:bookmarkEnd w:id="64"/>
    </w:p>
    <w:p w14:paraId="15476057" w14:textId="77777777" w:rsidR="009118D7" w:rsidRDefault="009118D7" w:rsidP="009118D7"/>
    <w:p w14:paraId="6E47A9E4" w14:textId="77777777" w:rsidR="009118D7" w:rsidRDefault="009118D7" w:rsidP="009118D7">
      <w:pPr>
        <w:spacing w:line="276" w:lineRule="auto"/>
      </w:pPr>
    </w:p>
    <w:p w14:paraId="4E4D8A2F" w14:textId="77777777" w:rsidR="009118D7" w:rsidRDefault="009118D7" w:rsidP="009118D7">
      <w:pPr>
        <w:spacing w:line="240" w:lineRule="auto"/>
        <w:ind w:left="1418"/>
      </w:pPr>
    </w:p>
    <w:p w14:paraId="0FBB1EBE" w14:textId="77777777" w:rsidR="009118D7" w:rsidRDefault="009118D7" w:rsidP="009118D7">
      <w:pPr>
        <w:spacing w:line="240" w:lineRule="auto"/>
        <w:ind w:left="1418"/>
      </w:pPr>
    </w:p>
    <w:p w14:paraId="1897278F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ins w:id="65" w:author="Daniela" w:date="2017-02-13T10:00:00Z"/>
          <w:sz w:val="22"/>
          <w:szCs w:val="22"/>
        </w:rPr>
      </w:pPr>
      <w:bookmarkStart w:id="66" w:name="_Toc425771395"/>
      <w:r w:rsidRPr="005805BB">
        <w:rPr>
          <w:sz w:val="22"/>
          <w:szCs w:val="22"/>
        </w:rPr>
        <w:t>Prototipo de Interfaz Gráfica</w:t>
      </w:r>
      <w:bookmarkEnd w:id="66"/>
    </w:p>
    <w:p w14:paraId="79D545D4" w14:textId="77777777" w:rsidR="000364CF" w:rsidRDefault="000364CF" w:rsidP="000364CF">
      <w:pPr>
        <w:rPr>
          <w:ins w:id="67" w:author="Daniela" w:date="2017-02-13T10:00:00Z"/>
        </w:rPr>
        <w:pPrChange w:id="68" w:author="Daniela" w:date="2017-02-13T10:00:00Z">
          <w:pPr>
            <w:pStyle w:val="Ttulo1"/>
            <w:numPr>
              <w:numId w:val="5"/>
            </w:numPr>
            <w:tabs>
              <w:tab w:val="clear" w:pos="0"/>
              <w:tab w:val="num" w:pos="644"/>
            </w:tabs>
            <w:spacing w:before="0" w:after="0" w:line="276" w:lineRule="auto"/>
            <w:ind w:left="644" w:hanging="360"/>
            <w:jc w:val="both"/>
          </w:pPr>
        </w:pPrChange>
      </w:pPr>
    </w:p>
    <w:p w14:paraId="05E4CEA7" w14:textId="77777777" w:rsidR="000364CF" w:rsidRDefault="000364CF" w:rsidP="000364CF">
      <w:pPr>
        <w:rPr>
          <w:ins w:id="69" w:author="Daniela" w:date="2017-02-13T10:00:00Z"/>
        </w:rPr>
        <w:pPrChange w:id="70" w:author="Daniela" w:date="2017-02-13T10:00:00Z">
          <w:pPr>
            <w:pStyle w:val="Ttulo1"/>
            <w:numPr>
              <w:numId w:val="5"/>
            </w:numPr>
            <w:tabs>
              <w:tab w:val="clear" w:pos="0"/>
              <w:tab w:val="num" w:pos="644"/>
            </w:tabs>
            <w:spacing w:before="0" w:after="0" w:line="276" w:lineRule="auto"/>
            <w:ind w:left="644" w:hanging="360"/>
            <w:jc w:val="both"/>
          </w:pPr>
        </w:pPrChange>
      </w:pPr>
      <w:moveToRangeStart w:id="71" w:author="Daniela" w:date="2017-02-13T10:01:00Z" w:name="move474743388"/>
      <w:moveTo w:id="72" w:author="Daniela" w:date="2017-02-13T10:01:00Z">
        <w:r>
          <w:rPr>
            <w:noProof/>
            <w:lang w:eastAsia="es-CO"/>
          </w:rPr>
          <w:drawing>
            <wp:inline distT="0" distB="0" distL="0" distR="0" wp14:anchorId="725BA720" wp14:editId="412776AD">
              <wp:extent cx="5943600" cy="2197735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97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71"/>
    </w:p>
    <w:p w14:paraId="35D8A13A" w14:textId="77777777" w:rsidR="000364CF" w:rsidRDefault="000364CF" w:rsidP="000364CF">
      <w:pPr>
        <w:rPr>
          <w:ins w:id="73" w:author="Daniela" w:date="2017-02-13T10:00:00Z"/>
        </w:rPr>
        <w:pPrChange w:id="74" w:author="Daniela" w:date="2017-02-13T10:00:00Z">
          <w:pPr>
            <w:pStyle w:val="Ttulo1"/>
            <w:numPr>
              <w:numId w:val="5"/>
            </w:numPr>
            <w:tabs>
              <w:tab w:val="clear" w:pos="0"/>
              <w:tab w:val="num" w:pos="644"/>
            </w:tabs>
            <w:spacing w:before="0" w:after="0" w:line="276" w:lineRule="auto"/>
            <w:ind w:left="644" w:hanging="360"/>
            <w:jc w:val="both"/>
          </w:pPr>
        </w:pPrChange>
      </w:pPr>
    </w:p>
    <w:p w14:paraId="52AE0FA0" w14:textId="77777777" w:rsidR="000364CF" w:rsidRPr="000364CF" w:rsidRDefault="000364CF" w:rsidP="000364CF">
      <w:pPr>
        <w:rPr>
          <w:rPrChange w:id="75" w:author="Daniela" w:date="2017-02-13T10:00:00Z">
            <w:rPr>
              <w:sz w:val="22"/>
              <w:szCs w:val="22"/>
            </w:rPr>
          </w:rPrChange>
        </w:rPr>
        <w:pPrChange w:id="76" w:author="Daniela" w:date="2017-02-13T10:00:00Z">
          <w:pPr>
            <w:pStyle w:val="Ttulo1"/>
            <w:numPr>
              <w:numId w:val="5"/>
            </w:numPr>
            <w:tabs>
              <w:tab w:val="clear" w:pos="0"/>
              <w:tab w:val="num" w:pos="644"/>
            </w:tabs>
            <w:spacing w:before="0" w:after="0" w:line="276" w:lineRule="auto"/>
            <w:ind w:left="644" w:hanging="360"/>
            <w:jc w:val="both"/>
          </w:pPr>
        </w:pPrChange>
      </w:pPr>
    </w:p>
    <w:p w14:paraId="7A9A59FE" w14:textId="77777777" w:rsidR="009118D7" w:rsidRDefault="00FE1A9F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9D11707" wp14:editId="456D4D85">
            <wp:extent cx="5943600" cy="213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28F" w14:textId="77777777" w:rsidR="00FE1A9F" w:rsidRDefault="00FE1A9F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moveFromRangeStart w:id="77" w:author="Daniela" w:date="2017-02-13T10:01:00Z" w:name="move474743388"/>
      <w:moveFrom w:id="78" w:author="Daniela" w:date="2017-02-13T10:01:00Z">
        <w:r w:rsidDel="000364CF">
          <w:rPr>
            <w:noProof/>
            <w:lang w:eastAsia="es-CO"/>
          </w:rPr>
          <w:drawing>
            <wp:inline distT="0" distB="0" distL="0" distR="0" wp14:anchorId="0D43C953" wp14:editId="7C8F3F1A">
              <wp:extent cx="5943600" cy="2197735"/>
              <wp:effectExtent l="0" t="0" r="0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97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77"/>
    </w:p>
    <w:p w14:paraId="2E80B00A" w14:textId="77777777" w:rsidR="00FE1A9F" w:rsidRPr="00DD6922" w:rsidRDefault="00FE1A9F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814F8D4" wp14:editId="179AA58D">
            <wp:extent cx="5943600" cy="2277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29EE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60CB4F13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72A56DE8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4F764D99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79" w:name="_Toc425771396"/>
      <w:r w:rsidRPr="005805BB">
        <w:rPr>
          <w:sz w:val="22"/>
          <w:szCs w:val="22"/>
        </w:rPr>
        <w:t>Aprobaciones</w:t>
      </w:r>
      <w:bookmarkEnd w:id="79"/>
    </w:p>
    <w:p w14:paraId="088BCB37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72D3DFF3" w14:textId="77777777" w:rsidTr="00E20B84">
        <w:trPr>
          <w:jc w:val="center"/>
        </w:trPr>
        <w:tc>
          <w:tcPr>
            <w:tcW w:w="2515" w:type="dxa"/>
          </w:tcPr>
          <w:p w14:paraId="75FFAE48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6CCDEDE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332D7AF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351E4583" w14:textId="77777777" w:rsidTr="00E20B84">
        <w:trPr>
          <w:jc w:val="center"/>
        </w:trPr>
        <w:tc>
          <w:tcPr>
            <w:tcW w:w="2515" w:type="dxa"/>
          </w:tcPr>
          <w:p w14:paraId="45435547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32B6321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286B6C3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16463F8A" w14:textId="77777777" w:rsidTr="00E20B84">
        <w:trPr>
          <w:jc w:val="center"/>
        </w:trPr>
        <w:tc>
          <w:tcPr>
            <w:tcW w:w="2515" w:type="dxa"/>
          </w:tcPr>
          <w:p w14:paraId="655D7101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4CC518F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05BA14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D896A94" w14:textId="77777777" w:rsidTr="00E20B84">
        <w:trPr>
          <w:jc w:val="center"/>
        </w:trPr>
        <w:tc>
          <w:tcPr>
            <w:tcW w:w="2515" w:type="dxa"/>
          </w:tcPr>
          <w:p w14:paraId="20004D74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46A81715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398A6675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6BCA5B99" w14:textId="77777777" w:rsidR="009118D7" w:rsidRDefault="009118D7" w:rsidP="009118D7"/>
    <w:p w14:paraId="4D28E063" w14:textId="77777777" w:rsidR="009118D7" w:rsidRDefault="009118D7" w:rsidP="009118D7"/>
    <w:p w14:paraId="34350DB5" w14:textId="77777777" w:rsidR="00005C19" w:rsidRDefault="00B626E3"/>
    <w:sectPr w:rsidR="00005C19">
      <w:headerReference w:type="default" r:id="rId13"/>
      <w:foot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aniela" w:date="2017-02-13T10:09:00Z" w:initials="D">
    <w:p w14:paraId="1E74D35D" w14:textId="77777777" w:rsidR="00765C6C" w:rsidRDefault="00765C6C">
      <w:pPr>
        <w:pStyle w:val="Textocomentario"/>
      </w:pPr>
      <w:r>
        <w:rPr>
          <w:rStyle w:val="Refdecomentario"/>
        </w:rPr>
        <w:annotationRef/>
      </w:r>
      <w:r>
        <w:t>Crear entradas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74D35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59397" w14:textId="77777777" w:rsidR="00B626E3" w:rsidRDefault="00B626E3" w:rsidP="009118D7">
      <w:pPr>
        <w:spacing w:line="240" w:lineRule="auto"/>
      </w:pPr>
      <w:r>
        <w:separator/>
      </w:r>
    </w:p>
  </w:endnote>
  <w:endnote w:type="continuationSeparator" w:id="0">
    <w:p w14:paraId="3A70D4BE" w14:textId="77777777" w:rsidR="00B626E3" w:rsidRDefault="00B626E3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634FFD46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0CFF6CBF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DFB9CA6" w14:textId="77777777" w:rsidR="00C3447D" w:rsidRPr="00CA3205" w:rsidRDefault="00B626E3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78B56E28" w14:textId="77777777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105E89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105E89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0EB4534E" w14:textId="77777777" w:rsidR="00B140EF" w:rsidRDefault="00B626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DDB11" w14:textId="77777777" w:rsidR="00B626E3" w:rsidRDefault="00B626E3" w:rsidP="009118D7">
      <w:pPr>
        <w:spacing w:line="240" w:lineRule="auto"/>
      </w:pPr>
      <w:r>
        <w:separator/>
      </w:r>
    </w:p>
  </w:footnote>
  <w:footnote w:type="continuationSeparator" w:id="0">
    <w:p w14:paraId="29DEB5A4" w14:textId="77777777" w:rsidR="00B626E3" w:rsidRDefault="00B626E3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4CB80" w14:textId="77777777" w:rsidR="00B140EF" w:rsidRDefault="00B626E3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099150B"/>
    <w:multiLevelType w:val="hybridMultilevel"/>
    <w:tmpl w:val="1B90EA4C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12"/>
  </w:num>
  <w:num w:numId="11">
    <w:abstractNumId w:val="13"/>
  </w:num>
  <w:num w:numId="12">
    <w:abstractNumId w:val="7"/>
  </w:num>
  <w:num w:numId="13">
    <w:abstractNumId w:val="14"/>
  </w:num>
  <w:num w:numId="14">
    <w:abstractNumId w:val="9"/>
  </w:num>
  <w:num w:numId="15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364CF"/>
    <w:rsid w:val="00105E89"/>
    <w:rsid w:val="00222B66"/>
    <w:rsid w:val="00342DE0"/>
    <w:rsid w:val="0043248D"/>
    <w:rsid w:val="004752F0"/>
    <w:rsid w:val="00493CF0"/>
    <w:rsid w:val="004F228C"/>
    <w:rsid w:val="00510203"/>
    <w:rsid w:val="00581522"/>
    <w:rsid w:val="00610F3D"/>
    <w:rsid w:val="007604DE"/>
    <w:rsid w:val="00765C6C"/>
    <w:rsid w:val="00773507"/>
    <w:rsid w:val="00783CCB"/>
    <w:rsid w:val="007F3242"/>
    <w:rsid w:val="007F6C42"/>
    <w:rsid w:val="00815779"/>
    <w:rsid w:val="008F69F2"/>
    <w:rsid w:val="009118D7"/>
    <w:rsid w:val="00990B53"/>
    <w:rsid w:val="009F3EEC"/>
    <w:rsid w:val="00A23475"/>
    <w:rsid w:val="00AB1F2A"/>
    <w:rsid w:val="00AE02E7"/>
    <w:rsid w:val="00B626E3"/>
    <w:rsid w:val="00BB4173"/>
    <w:rsid w:val="00BE63B8"/>
    <w:rsid w:val="00C50E4F"/>
    <w:rsid w:val="00C51703"/>
    <w:rsid w:val="00C54C8C"/>
    <w:rsid w:val="00C553CF"/>
    <w:rsid w:val="00CA1956"/>
    <w:rsid w:val="00CD7A81"/>
    <w:rsid w:val="00D31636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E39C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35B35-D9DC-42E8-BC86-BCF7B6F8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2017-02-01T18:41:00Z</dcterms:created>
  <dcterms:modified xsi:type="dcterms:W3CDTF">2017-02-13T15:37:00Z</dcterms:modified>
</cp:coreProperties>
</file>