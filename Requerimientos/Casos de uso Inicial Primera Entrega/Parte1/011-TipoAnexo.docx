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5AE6A" w14:textId="77777777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CD7A81">
        <w:rPr>
          <w:lang w:val="es-ES"/>
        </w:rPr>
        <w:t>11</w:t>
      </w:r>
      <w:r w:rsidRPr="00F0140C">
        <w:rPr>
          <w:lang w:val="es-ES"/>
        </w:rPr>
        <w:t xml:space="preserve">- </w:t>
      </w:r>
      <w:proofErr w:type="spellStart"/>
      <w:r w:rsidR="00CD7A81">
        <w:rPr>
          <w:lang w:val="es-ES"/>
        </w:rPr>
        <w:t>TipoAnexo</w:t>
      </w:r>
      <w:proofErr w:type="spellEnd"/>
    </w:p>
    <w:p w14:paraId="362116D6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2E75F32C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7DFEBA3E" w14:textId="77777777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D7A81">
        <w:rPr>
          <w:rFonts w:ascii="Arial" w:hAnsi="Arial" w:cs="Arial"/>
        </w:rPr>
        <w:t>parametrizar los tipos de anexo que se requieren para registrar la solicitud del CCM</w:t>
      </w:r>
    </w:p>
    <w:p w14:paraId="303BE5DE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04EE4D8B" w14:textId="77777777" w:rsidR="009118D7" w:rsidRPr="00D379B4" w:rsidRDefault="00CD7A81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RUNT</w:t>
      </w:r>
    </w:p>
    <w:p w14:paraId="45218372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31BC7DDD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commentRangeStart w:id="3"/>
      <w:r w:rsidRPr="00D379B4">
        <w:rPr>
          <w:sz w:val="22"/>
          <w:szCs w:val="22"/>
        </w:rPr>
        <w:t>Entradas</w:t>
      </w:r>
      <w:bookmarkEnd w:id="2"/>
      <w:commentRangeEnd w:id="3"/>
      <w:r w:rsidR="00AB081C">
        <w:rPr>
          <w:rStyle w:val="Refdecomentario"/>
          <w:rFonts w:ascii="Times New Roman" w:hAnsi="Times New Roman"/>
          <w:b w:val="0"/>
        </w:rPr>
        <w:commentReference w:id="3"/>
      </w:r>
    </w:p>
    <w:p w14:paraId="27354BC5" w14:textId="77777777" w:rsidR="009118D7" w:rsidRPr="00D379B4" w:rsidRDefault="009118D7" w:rsidP="009118D7">
      <w:pPr>
        <w:jc w:val="center"/>
      </w:pPr>
    </w:p>
    <w:p w14:paraId="42A89F28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59EE8C29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2"/>
      <w:r w:rsidRPr="00D379B4">
        <w:rPr>
          <w:sz w:val="22"/>
          <w:szCs w:val="22"/>
        </w:rPr>
        <w:t>Flujo básico de eventos</w:t>
      </w:r>
      <w:bookmarkEnd w:id="4"/>
    </w:p>
    <w:p w14:paraId="2F83D770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FECB5A8" w14:textId="77777777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del w:id="5" w:author="Daniela" w:date="2017-02-13T09:51:00Z">
        <w:r w:rsidR="00CD7A81" w:rsidDel="00AB081C">
          <w:rPr>
            <w:rFonts w:ascii="Arial" w:hAnsi="Arial" w:cs="Arial"/>
          </w:rPr>
          <w:delText>funcionario de Runt</w:delText>
        </w:r>
      </w:del>
      <w:ins w:id="6" w:author="Daniela" w:date="2017-02-13T09:51:00Z">
        <w:r w:rsidR="00AB081C">
          <w:rPr>
            <w:rFonts w:ascii="Arial" w:hAnsi="Arial" w:cs="Arial"/>
          </w:rPr>
          <w:t>actor</w:t>
        </w:r>
      </w:ins>
      <w:bookmarkStart w:id="7" w:name="_GoBack"/>
      <w:bookmarkEnd w:id="7"/>
      <w:r w:rsidR="00CD7A81">
        <w:rPr>
          <w:rFonts w:ascii="Arial" w:hAnsi="Arial" w:cs="Arial"/>
        </w:rPr>
        <w:t xml:space="preserve"> ingresa a la opción de parametrizar tipos de anexo por el portal de HQ-RUNT. </w:t>
      </w:r>
    </w:p>
    <w:p w14:paraId="6701E34B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4E79986D" w14:textId="77777777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muestra </w:t>
      </w:r>
      <w:r w:rsidR="00CD7A81">
        <w:rPr>
          <w:rFonts w:ascii="Arial" w:hAnsi="Arial" w:cs="Arial"/>
        </w:rPr>
        <w:t>la información que se encuentra parametrizada</w:t>
      </w:r>
      <w:r w:rsidR="00610F3D">
        <w:rPr>
          <w:rFonts w:ascii="Arial" w:hAnsi="Arial" w:cs="Arial"/>
        </w:rPr>
        <w:t>.</w:t>
      </w:r>
    </w:p>
    <w:p w14:paraId="29D961D2" w14:textId="77777777" w:rsidR="009118D7" w:rsidRDefault="009118D7" w:rsidP="009118D7">
      <w:pPr>
        <w:pStyle w:val="Prrafodelista"/>
      </w:pPr>
    </w:p>
    <w:p w14:paraId="138A6F10" w14:textId="77777777" w:rsidR="009118D7" w:rsidRPr="00C3447D" w:rsidRDefault="009118D7" w:rsidP="009118D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>El sistema termina la ejecución del caso de uso.</w:t>
      </w:r>
    </w:p>
    <w:p w14:paraId="40D36E03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0A304195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83"/>
      <w:r w:rsidRPr="00527AE1">
        <w:rPr>
          <w:sz w:val="22"/>
          <w:szCs w:val="22"/>
        </w:rPr>
        <w:t>Flujos alternativos</w:t>
      </w:r>
      <w:bookmarkEnd w:id="8"/>
    </w:p>
    <w:p w14:paraId="7850B875" w14:textId="77777777" w:rsidR="009118D7" w:rsidRPr="00527AE1" w:rsidRDefault="00AB081C" w:rsidP="009118D7">
      <w:pPr>
        <w:pStyle w:val="Ttulo2"/>
        <w:numPr>
          <w:ilvl w:val="1"/>
          <w:numId w:val="9"/>
        </w:numPr>
      </w:pPr>
      <w:ins w:id="9" w:author="Daniela" w:date="2017-02-13T09:50:00Z">
        <w:r>
          <w:t xml:space="preserve">El actor selecciona un </w:t>
        </w:r>
      </w:ins>
      <w:r w:rsidR="00CD7A81">
        <w:t>Nuevo Tipo de Anexo</w:t>
      </w:r>
    </w:p>
    <w:p w14:paraId="4BC15DB5" w14:textId="77777777" w:rsidR="009118D7" w:rsidRPr="00C3447D" w:rsidRDefault="00CD7A81" w:rsidP="009118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paso 1 del flujo básico de eventos, el </w:t>
      </w:r>
      <w:del w:id="10" w:author="Daniela" w:date="2017-02-13T09:48:00Z">
        <w:r w:rsidDel="00AB081C">
          <w:rPr>
            <w:rFonts w:ascii="Arial" w:hAnsi="Arial" w:cs="Arial"/>
            <w:lang w:val="es-ES"/>
          </w:rPr>
          <w:delText>funcionario de Runt</w:delText>
        </w:r>
      </w:del>
      <w:ins w:id="11" w:author="Daniela" w:date="2017-02-13T09:48:00Z">
        <w:r w:rsidR="00AB081C">
          <w:rPr>
            <w:rFonts w:ascii="Arial" w:hAnsi="Arial" w:cs="Arial"/>
            <w:lang w:val="es-ES"/>
          </w:rPr>
          <w:t>actor</w:t>
        </w:r>
      </w:ins>
      <w:del w:id="12" w:author="Daniela" w:date="2017-02-13T09:48:00Z">
        <w:r w:rsidDel="00AB081C">
          <w:rPr>
            <w:rFonts w:ascii="Arial" w:hAnsi="Arial" w:cs="Arial"/>
            <w:lang w:val="es-ES"/>
          </w:rPr>
          <w:delText xml:space="preserve"> tiene </w:delText>
        </w:r>
      </w:del>
      <w:ins w:id="13" w:author="Daniela" w:date="2017-02-13T09:48:00Z">
        <w:r w:rsidR="00AB081C">
          <w:rPr>
            <w:rFonts w:ascii="Arial" w:hAnsi="Arial" w:cs="Arial"/>
            <w:lang w:val="es-ES"/>
          </w:rPr>
          <w:t xml:space="preserve"> selecciona </w:t>
        </w:r>
      </w:ins>
      <w:r>
        <w:rPr>
          <w:rFonts w:ascii="Arial" w:hAnsi="Arial" w:cs="Arial"/>
          <w:lang w:val="es-ES"/>
        </w:rPr>
        <w:t>la opción de registrar un nuevo tipo de anexo, al seleccionar el botón se realiza el siguiente proceso</w:t>
      </w:r>
      <w:r w:rsidR="009118D7" w:rsidRPr="00C3447D">
        <w:rPr>
          <w:rFonts w:ascii="Arial" w:hAnsi="Arial" w:cs="Arial"/>
          <w:lang w:val="es-ES"/>
        </w:rPr>
        <w:t>:</w:t>
      </w:r>
    </w:p>
    <w:p w14:paraId="5434D6AC" w14:textId="77777777"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14:paraId="0A1C703C" w14:textId="77777777" w:rsidR="009118D7" w:rsidRPr="00C51703" w:rsidRDefault="00CD7A81" w:rsidP="00C51703">
      <w:pPr>
        <w:numPr>
          <w:ilvl w:val="0"/>
          <w:numId w:val="6"/>
        </w:numPr>
        <w:tabs>
          <w:tab w:val="left" w:pos="4320"/>
        </w:tabs>
        <w:spacing w:line="276" w:lineRule="auto"/>
        <w:jc w:val="both"/>
        <w:rPr>
          <w:rFonts w:ascii="Arial" w:hAnsi="Arial" w:cs="Arial"/>
          <w:lang w:val="es-ES"/>
        </w:rPr>
      </w:pPr>
      <w:r w:rsidRPr="00C51703">
        <w:rPr>
          <w:rFonts w:ascii="Arial" w:hAnsi="Arial" w:cs="Arial"/>
        </w:rPr>
        <w:t xml:space="preserve">El sistema muestra un formulario el cual contiene los datos </w:t>
      </w:r>
      <w:ins w:id="14" w:author="Daniela" w:date="2017-02-13T09:49:00Z">
        <w:r w:rsidR="00AB081C">
          <w:rPr>
            <w:rFonts w:ascii="Arial" w:hAnsi="Arial" w:cs="Arial"/>
          </w:rPr>
          <w:t>descritos en la sección 3.Entradas</w:t>
        </w:r>
      </w:ins>
      <w:del w:id="15" w:author="Daniela" w:date="2017-02-13T09:49:00Z">
        <w:r w:rsidRPr="00C51703" w:rsidDel="00AB081C">
          <w:rPr>
            <w:rFonts w:ascii="Arial" w:hAnsi="Arial" w:cs="Arial"/>
          </w:rPr>
          <w:delText>de nombre y descripción</w:delText>
        </w:r>
        <w:r w:rsidR="00C51703" w:rsidRPr="00C51703" w:rsidDel="00AB081C">
          <w:rPr>
            <w:rFonts w:ascii="Arial" w:hAnsi="Arial" w:cs="Arial"/>
          </w:rPr>
          <w:delText xml:space="preserve"> que son obligatorios</w:delText>
        </w:r>
        <w:r w:rsidRPr="00C51703" w:rsidDel="00AB081C">
          <w:rPr>
            <w:rFonts w:ascii="Arial" w:hAnsi="Arial" w:cs="Arial"/>
          </w:rPr>
          <w:delText>.</w:delText>
        </w:r>
      </w:del>
      <w:ins w:id="16" w:author="Daniela" w:date="2017-02-13T09:49:00Z">
        <w:r w:rsidR="00AB081C">
          <w:rPr>
            <w:rFonts w:ascii="Arial" w:hAnsi="Arial" w:cs="Arial"/>
          </w:rPr>
          <w:t>.</w:t>
        </w:r>
      </w:ins>
      <w:r w:rsidR="00C51703" w:rsidRPr="00C51703">
        <w:rPr>
          <w:rFonts w:ascii="Arial" w:hAnsi="Arial" w:cs="Arial"/>
        </w:rPr>
        <w:t xml:space="preserve"> </w:t>
      </w:r>
    </w:p>
    <w:p w14:paraId="000A68EB" w14:textId="77777777" w:rsidR="00AB081C" w:rsidRDefault="00AB081C" w:rsidP="00AE02E7">
      <w:pPr>
        <w:pStyle w:val="Prrafodelista"/>
        <w:numPr>
          <w:ilvl w:val="0"/>
          <w:numId w:val="6"/>
        </w:numPr>
        <w:spacing w:line="276" w:lineRule="auto"/>
        <w:jc w:val="both"/>
        <w:rPr>
          <w:ins w:id="17" w:author="Daniela" w:date="2017-02-13T09:50:00Z"/>
        </w:rPr>
      </w:pPr>
      <w:ins w:id="18" w:author="Daniela" w:date="2017-02-13T09:49:00Z">
        <w:r>
          <w:t>El actor selecciona el bot</w:t>
        </w:r>
      </w:ins>
      <w:ins w:id="19" w:author="Daniela" w:date="2017-02-13T09:50:00Z">
        <w:r>
          <w:t xml:space="preserve">ón </w:t>
        </w:r>
      </w:ins>
      <w:del w:id="20" w:author="Daniela" w:date="2017-02-13T09:50:00Z">
        <w:r w:rsidR="00C51703" w:rsidRPr="00AE02E7" w:rsidDel="00AB081C">
          <w:delText xml:space="preserve">Al momento </w:delText>
        </w:r>
      </w:del>
      <w:r w:rsidR="00C51703" w:rsidRPr="00AE02E7">
        <w:t>de aceptar</w:t>
      </w:r>
      <w:ins w:id="21" w:author="Daniela" w:date="2017-02-13T09:50:00Z">
        <w:r>
          <w:t>.</w:t>
        </w:r>
      </w:ins>
    </w:p>
    <w:p w14:paraId="2A67BEE9" w14:textId="77777777" w:rsidR="00AE02E7" w:rsidRPr="00527AE1" w:rsidRDefault="00C51703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del w:id="22" w:author="Daniela" w:date="2017-02-13T09:50:00Z">
        <w:r w:rsidRPr="00AE02E7" w:rsidDel="00AB081C">
          <w:delText xml:space="preserve"> e</w:delText>
        </w:r>
      </w:del>
      <w:ins w:id="23" w:author="Daniela" w:date="2017-02-13T09:50:00Z">
        <w:r w:rsidR="00AB081C">
          <w:t>E</w:t>
        </w:r>
      </w:ins>
      <w:r w:rsidRPr="00AE02E7">
        <w:t>l sistema genera un mensaje con la confirmación de la creación</w:t>
      </w:r>
      <w:ins w:id="24" w:author="Daniela" w:date="2017-02-13T09:50:00Z">
        <w:r w:rsidR="00AB081C">
          <w:t>.</w:t>
        </w:r>
      </w:ins>
    </w:p>
    <w:p w14:paraId="6913CBAE" w14:textId="77777777" w:rsidR="009118D7" w:rsidRPr="00AE02E7" w:rsidRDefault="00AE02E7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>
        <w:t>Si se selecciona la opción de cancelar, el sistema retorna al paso 2 del flujo básico de eventos.</w:t>
      </w:r>
    </w:p>
    <w:p w14:paraId="3779D44A" w14:textId="77777777" w:rsidR="009118D7" w:rsidRPr="00527AE1" w:rsidRDefault="004752F0" w:rsidP="009118D7">
      <w:pPr>
        <w:pStyle w:val="Ttulo2"/>
        <w:numPr>
          <w:ilvl w:val="1"/>
          <w:numId w:val="9"/>
        </w:numPr>
      </w:pPr>
      <w:del w:id="25" w:author="Daniela" w:date="2017-02-13T09:50:00Z">
        <w:r w:rsidDel="00AB081C">
          <w:delText xml:space="preserve">Funcionario </w:delText>
        </w:r>
      </w:del>
      <w:proofErr w:type="gramStart"/>
      <w:ins w:id="26" w:author="Daniela" w:date="2017-02-13T09:50:00Z">
        <w:r w:rsidR="00AB081C">
          <w:t>el</w:t>
        </w:r>
        <w:proofErr w:type="gramEnd"/>
        <w:r w:rsidR="00AB081C">
          <w:t xml:space="preserve"> actor </w:t>
        </w:r>
      </w:ins>
      <w:r w:rsidR="009118D7">
        <w:t xml:space="preserve">selecciona la opción </w:t>
      </w:r>
      <w:r w:rsidR="00AE02E7">
        <w:t>Editar</w:t>
      </w:r>
      <w:ins w:id="27" w:author="Daniela" w:date="2017-02-13T09:50:00Z">
        <w:r w:rsidR="00AB081C">
          <w:t>,</w:t>
        </w:r>
      </w:ins>
    </w:p>
    <w:p w14:paraId="57D1DAF2" w14:textId="77777777"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 xml:space="preserve">en el paso </w:t>
      </w:r>
      <w:r w:rsidR="00AE02E7">
        <w:rPr>
          <w:rFonts w:ascii="Arial" w:hAnsi="Arial" w:cs="Arial"/>
          <w:lang w:val="es-ES"/>
        </w:rPr>
        <w:t>2</w:t>
      </w:r>
      <w:r w:rsidRPr="00834F17">
        <w:rPr>
          <w:rFonts w:ascii="Arial" w:hAnsi="Arial" w:cs="Arial"/>
          <w:lang w:val="es-ES"/>
        </w:rPr>
        <w:t xml:space="preserve"> del flujo básico de eventos, el </w:t>
      </w:r>
      <w:r w:rsidR="00AE02E7">
        <w:rPr>
          <w:rFonts w:ascii="Arial" w:hAnsi="Arial" w:cs="Arial"/>
          <w:lang w:val="es-ES"/>
        </w:rPr>
        <w:t>funcionario de Runt selecciona la opción de editar</w:t>
      </w:r>
      <w:r w:rsidRPr="00834F17">
        <w:rPr>
          <w:rFonts w:ascii="Arial" w:hAnsi="Arial" w:cs="Arial"/>
          <w:lang w:val="es-ES"/>
        </w:rPr>
        <w:t>, se ejecutan las siguientes acciones:</w:t>
      </w:r>
    </w:p>
    <w:p w14:paraId="28C95B5E" w14:textId="77777777"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14:paraId="4FC2FCBD" w14:textId="77777777"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 xml:space="preserve">1. </w:t>
      </w:r>
      <w:r w:rsidR="00AE02E7">
        <w:rPr>
          <w:rFonts w:ascii="Arial" w:hAnsi="Arial" w:cs="Arial"/>
          <w:lang w:val="es-ES"/>
        </w:rPr>
        <w:t>El sistema despliega un formulario con los datos editables</w:t>
      </w:r>
      <w:r>
        <w:rPr>
          <w:rFonts w:ascii="Arial" w:hAnsi="Arial" w:cs="Arial"/>
          <w:lang w:val="es-ES"/>
        </w:rPr>
        <w:t>.</w:t>
      </w:r>
    </w:p>
    <w:p w14:paraId="0666C577" w14:textId="77777777"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Si se selecciona la opción Aceptar, el sistema genera un mensaje indicando la confirmación del cambio.</w:t>
      </w:r>
    </w:p>
    <w:p w14:paraId="2FB221CD" w14:textId="77777777"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Si se selecciona la opción Cancelar, el sistema retorna al paso 2 del flujo básico de eventos.</w:t>
      </w:r>
    </w:p>
    <w:p w14:paraId="5FC77875" w14:textId="77777777"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14:paraId="0265092F" w14:textId="77777777"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14:paraId="791DFA08" w14:textId="77777777"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0E0DFA53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28" w:name="_Toc425771391"/>
      <w:r w:rsidRPr="00527AE1">
        <w:rPr>
          <w:sz w:val="22"/>
          <w:szCs w:val="22"/>
        </w:rPr>
        <w:t>Precondiciones</w:t>
      </w:r>
      <w:bookmarkEnd w:id="28"/>
    </w:p>
    <w:p w14:paraId="4948FE78" w14:textId="77777777" w:rsidR="009118D7" w:rsidRDefault="00AE02E7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aplica.</w:t>
      </w:r>
    </w:p>
    <w:p w14:paraId="105723E7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7A091461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495FC7AC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29" w:name="_Toc425771392"/>
      <w:r w:rsidRPr="00527AE1">
        <w:rPr>
          <w:sz w:val="22"/>
          <w:szCs w:val="22"/>
        </w:rPr>
        <w:t>Postcondiciones</w:t>
      </w:r>
      <w:bookmarkEnd w:id="29"/>
    </w:p>
    <w:p w14:paraId="7A7BE3D4" w14:textId="77777777"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7DE02DC1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C483B21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0" w:name="_Toc425771393"/>
      <w:r w:rsidRPr="00527AE1">
        <w:rPr>
          <w:sz w:val="22"/>
          <w:szCs w:val="22"/>
        </w:rPr>
        <w:lastRenderedPageBreak/>
        <w:t>Reglas de negocio</w:t>
      </w:r>
      <w:bookmarkEnd w:id="30"/>
    </w:p>
    <w:p w14:paraId="1A1117C3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1CC96537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753CAC7E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1" w:name="_Toc425771394"/>
      <w:r w:rsidRPr="005805BB">
        <w:rPr>
          <w:sz w:val="22"/>
          <w:szCs w:val="22"/>
        </w:rPr>
        <w:t>Requerimientos Especiales</w:t>
      </w:r>
      <w:bookmarkEnd w:id="31"/>
    </w:p>
    <w:p w14:paraId="33B262D9" w14:textId="77777777" w:rsidR="009118D7" w:rsidRDefault="009118D7" w:rsidP="009118D7"/>
    <w:p w14:paraId="5D86E916" w14:textId="77777777" w:rsidR="009118D7" w:rsidRDefault="009118D7" w:rsidP="009118D7">
      <w:pPr>
        <w:spacing w:line="276" w:lineRule="auto"/>
      </w:pPr>
    </w:p>
    <w:p w14:paraId="1BA8CB0F" w14:textId="77777777" w:rsidR="009118D7" w:rsidRDefault="009118D7" w:rsidP="009118D7">
      <w:pPr>
        <w:spacing w:line="240" w:lineRule="auto"/>
        <w:ind w:left="1418"/>
      </w:pPr>
    </w:p>
    <w:p w14:paraId="3582BEAA" w14:textId="77777777" w:rsidR="009118D7" w:rsidRDefault="009118D7" w:rsidP="009118D7">
      <w:pPr>
        <w:spacing w:line="240" w:lineRule="auto"/>
        <w:ind w:left="1418"/>
      </w:pPr>
    </w:p>
    <w:p w14:paraId="73D94CC8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2" w:name="_Toc425771395"/>
      <w:r w:rsidRPr="005805BB">
        <w:rPr>
          <w:sz w:val="22"/>
          <w:szCs w:val="22"/>
        </w:rPr>
        <w:t>Prototipo de Interfaz Gráfica</w:t>
      </w:r>
      <w:bookmarkEnd w:id="32"/>
    </w:p>
    <w:p w14:paraId="72638A5E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6FC01FC6" w14:textId="77777777" w:rsidR="00610F3D" w:rsidRDefault="00610F3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drawing>
          <wp:inline distT="0" distB="0" distL="0" distR="0" wp14:anchorId="63AAE4B6" wp14:editId="2E151394">
            <wp:extent cx="5943600" cy="2499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610F3D">
        <w:rPr>
          <w:rFonts w:ascii="Arial" w:hAnsi="Arial" w:cs="Arial"/>
          <w:i/>
          <w:sz w:val="14"/>
          <w:szCs w:val="14"/>
          <w:lang w:val="es-ES"/>
        </w:rPr>
        <w:t xml:space="preserve"> </w:t>
      </w:r>
      <w:r>
        <w:rPr>
          <w:noProof/>
          <w:lang w:eastAsia="es-CO"/>
        </w:rPr>
        <w:drawing>
          <wp:inline distT="0" distB="0" distL="0" distR="0" wp14:anchorId="799CD919" wp14:editId="1141871A">
            <wp:extent cx="5943600" cy="2585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D0DD" w14:textId="77777777" w:rsidR="00610F3D" w:rsidRDefault="00610F3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9E89D08" wp14:editId="0BDCF24F">
            <wp:extent cx="5943600" cy="27578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715A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0FA52C9D" w14:textId="77777777"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14:paraId="4EAD4F3D" w14:textId="77777777"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14:paraId="69C5B4F3" w14:textId="77777777"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14:paraId="60BBBFDE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1DBC8F94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33" w:name="_Toc425771396"/>
      <w:r w:rsidRPr="005805BB">
        <w:rPr>
          <w:sz w:val="22"/>
          <w:szCs w:val="22"/>
        </w:rPr>
        <w:t>Aprobaciones</w:t>
      </w:r>
      <w:bookmarkEnd w:id="33"/>
    </w:p>
    <w:p w14:paraId="65DCD1C4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3F06C423" w14:textId="77777777" w:rsidTr="00E20B84">
        <w:trPr>
          <w:jc w:val="center"/>
        </w:trPr>
        <w:tc>
          <w:tcPr>
            <w:tcW w:w="2515" w:type="dxa"/>
          </w:tcPr>
          <w:p w14:paraId="63684476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3217512A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43917A1F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7894FB8D" w14:textId="77777777" w:rsidTr="00E20B84">
        <w:trPr>
          <w:jc w:val="center"/>
        </w:trPr>
        <w:tc>
          <w:tcPr>
            <w:tcW w:w="2515" w:type="dxa"/>
          </w:tcPr>
          <w:p w14:paraId="019F5A7F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595F5D34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3A876E08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05B27625" w14:textId="77777777" w:rsidTr="00E20B84">
        <w:trPr>
          <w:jc w:val="center"/>
        </w:trPr>
        <w:tc>
          <w:tcPr>
            <w:tcW w:w="2515" w:type="dxa"/>
          </w:tcPr>
          <w:p w14:paraId="0683377A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72F4027B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6102D9C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740EA8FF" w14:textId="77777777" w:rsidTr="00E20B84">
        <w:trPr>
          <w:jc w:val="center"/>
        </w:trPr>
        <w:tc>
          <w:tcPr>
            <w:tcW w:w="2515" w:type="dxa"/>
          </w:tcPr>
          <w:p w14:paraId="2A6B0CF6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67DCF096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2206A5AD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717645F4" w14:textId="77777777" w:rsidR="009118D7" w:rsidRDefault="009118D7" w:rsidP="009118D7"/>
    <w:p w14:paraId="6166A3A4" w14:textId="77777777" w:rsidR="009118D7" w:rsidRDefault="009118D7" w:rsidP="009118D7"/>
    <w:p w14:paraId="39A0AA1D" w14:textId="77777777" w:rsidR="00005C19" w:rsidRDefault="00C30634"/>
    <w:sectPr w:rsidR="00005C19">
      <w:headerReference w:type="default" r:id="rId13"/>
      <w:footerReference w:type="defaul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aniela" w:date="2017-02-13T09:47:00Z" w:initials="D">
    <w:p w14:paraId="13DFFC8F" w14:textId="77777777" w:rsidR="00AB081C" w:rsidRDefault="00AB081C">
      <w:pPr>
        <w:pStyle w:val="Textocomentario"/>
      </w:pPr>
      <w:r>
        <w:rPr>
          <w:rStyle w:val="Refdecomentario"/>
        </w:rPr>
        <w:annotationRef/>
      </w:r>
      <w:r>
        <w:t>Adicionar entradas de datos.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DFFC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C6837" w14:textId="77777777" w:rsidR="00C30634" w:rsidRDefault="00C30634" w:rsidP="009118D7">
      <w:pPr>
        <w:spacing w:line="240" w:lineRule="auto"/>
      </w:pPr>
      <w:r>
        <w:separator/>
      </w:r>
    </w:p>
  </w:endnote>
  <w:endnote w:type="continuationSeparator" w:id="0">
    <w:p w14:paraId="7F428E32" w14:textId="77777777" w:rsidR="00C30634" w:rsidRDefault="00C30634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669EF7AC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7B929F9C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43021364" w14:textId="77777777" w:rsidR="00C3447D" w:rsidRPr="00CA3205" w:rsidRDefault="00C30634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41AEB693" w14:textId="77777777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F04390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F04390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7B906C41" w14:textId="77777777" w:rsidR="00B140EF" w:rsidRDefault="00C306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72ED9" w14:textId="77777777" w:rsidR="00C30634" w:rsidRDefault="00C30634" w:rsidP="009118D7">
      <w:pPr>
        <w:spacing w:line="240" w:lineRule="auto"/>
      </w:pPr>
      <w:r>
        <w:separator/>
      </w:r>
    </w:p>
  </w:footnote>
  <w:footnote w:type="continuationSeparator" w:id="0">
    <w:p w14:paraId="79268302" w14:textId="77777777" w:rsidR="00C30634" w:rsidRDefault="00C30634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AADE9" w14:textId="77777777" w:rsidR="00B140EF" w:rsidRDefault="00C30634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222B66"/>
    <w:rsid w:val="00342DE0"/>
    <w:rsid w:val="0043248D"/>
    <w:rsid w:val="004752F0"/>
    <w:rsid w:val="004F228C"/>
    <w:rsid w:val="00510203"/>
    <w:rsid w:val="00610F3D"/>
    <w:rsid w:val="00773507"/>
    <w:rsid w:val="00783CCB"/>
    <w:rsid w:val="007F3242"/>
    <w:rsid w:val="007F6C42"/>
    <w:rsid w:val="00815779"/>
    <w:rsid w:val="008F69F2"/>
    <w:rsid w:val="009118D7"/>
    <w:rsid w:val="00990B53"/>
    <w:rsid w:val="009F3EEC"/>
    <w:rsid w:val="00A23475"/>
    <w:rsid w:val="00AB081C"/>
    <w:rsid w:val="00AB1F2A"/>
    <w:rsid w:val="00AE02E7"/>
    <w:rsid w:val="00BB4173"/>
    <w:rsid w:val="00C30634"/>
    <w:rsid w:val="00C51703"/>
    <w:rsid w:val="00C54C8C"/>
    <w:rsid w:val="00CA1956"/>
    <w:rsid w:val="00CD7A81"/>
    <w:rsid w:val="00D41F35"/>
    <w:rsid w:val="00D50FC6"/>
    <w:rsid w:val="00DA6F3E"/>
    <w:rsid w:val="00DE4965"/>
    <w:rsid w:val="00E53AAA"/>
    <w:rsid w:val="00EC0A5E"/>
    <w:rsid w:val="00EF60C6"/>
    <w:rsid w:val="00F04390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E43B9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D1C96-300A-4CDE-84B9-C120B5B7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5</cp:revision>
  <dcterms:created xsi:type="dcterms:W3CDTF">2017-02-01T18:41:00Z</dcterms:created>
  <dcterms:modified xsi:type="dcterms:W3CDTF">2017-02-13T15:38:00Z</dcterms:modified>
</cp:coreProperties>
</file>