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09D2" w14:textId="5ED671C5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686F03">
        <w:rPr>
          <w:lang w:val="es-ES"/>
        </w:rPr>
        <w:t>0</w:t>
      </w:r>
      <w:r w:rsidR="003627A8">
        <w:rPr>
          <w:lang w:val="es-ES"/>
        </w:rPr>
        <w:t>7</w:t>
      </w:r>
      <w:r w:rsidRPr="00F0140C">
        <w:rPr>
          <w:lang w:val="es-ES"/>
        </w:rPr>
        <w:t>-</w:t>
      </w:r>
      <w:r w:rsidR="003627A8">
        <w:rPr>
          <w:lang w:val="es-ES"/>
        </w:rPr>
        <w:t>RegistroVin</w:t>
      </w:r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592B03C1" w14:textId="63D76FB3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85E4D">
        <w:rPr>
          <w:rFonts w:ascii="Arial" w:hAnsi="Arial" w:cs="Arial"/>
        </w:rPr>
        <w:t>al ciudadano,</w:t>
      </w:r>
      <w:r w:rsidR="00686F03">
        <w:rPr>
          <w:rFonts w:ascii="Arial" w:hAnsi="Arial" w:cs="Arial"/>
        </w:rPr>
        <w:t xml:space="preserve"> registrar </w:t>
      </w:r>
      <w:r w:rsidR="003627A8">
        <w:rPr>
          <w:rFonts w:ascii="Arial" w:hAnsi="Arial" w:cs="Arial"/>
        </w:rPr>
        <w:t>el vehículo que va a matricular</w:t>
      </w:r>
      <w:r w:rsidR="00C85E4D">
        <w:rPr>
          <w:rFonts w:ascii="Arial" w:hAnsi="Arial" w:cs="Arial"/>
        </w:rPr>
        <w:t>,</w:t>
      </w:r>
      <w:r w:rsidR="00C85E4D" w:rsidRPr="00C85E4D">
        <w:rPr>
          <w:rFonts w:ascii="Arial" w:hAnsi="Arial" w:cs="Arial"/>
        </w:rPr>
        <w:t xml:space="preserve"> </w:t>
      </w:r>
      <w:r w:rsidR="00C85E4D">
        <w:rPr>
          <w:rFonts w:ascii="Arial" w:hAnsi="Arial" w:cs="Arial"/>
        </w:rPr>
        <w:t>a través del Portal Ciudadano del RUN</w:t>
      </w:r>
      <w:r w:rsidR="00C9302E">
        <w:rPr>
          <w:rFonts w:ascii="Arial" w:hAnsi="Arial" w:cs="Arial"/>
        </w:rPr>
        <w:t>T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282A3146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3336453" w14:textId="141A7EE1" w:rsidR="009118D7" w:rsidRPr="00D379B4" w:rsidRDefault="00C85E4D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686F03" w:rsidRPr="00D379B4" w14:paraId="111C020F" w14:textId="77777777" w:rsidTr="00A0167E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CE4A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4BAD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CFC19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132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3C197C" w:rsidRPr="00D379B4" w14:paraId="2C858D89" w14:textId="77777777" w:rsidTr="004E4F27">
        <w:trPr>
          <w:trHeight w:val="341"/>
          <w:jc w:val="center"/>
          <w:ins w:id="3" w:author="Daniela" w:date="2017-02-13T08:52:00Z"/>
        </w:trPr>
        <w:tc>
          <w:tcPr>
            <w:tcW w:w="106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10EE7" w14:textId="52FE912D" w:rsidR="003C197C" w:rsidRPr="00D379B4" w:rsidRDefault="003C197C" w:rsidP="003C197C">
            <w:pPr>
              <w:snapToGrid w:val="0"/>
              <w:spacing w:line="276" w:lineRule="auto"/>
              <w:rPr>
                <w:ins w:id="4" w:author="Daniela" w:date="2017-02-13T08:52:00Z"/>
                <w:rFonts w:ascii="Arial" w:hAnsi="Arial" w:cs="Arial"/>
                <w:b/>
                <w:lang w:val="es-ES"/>
              </w:rPr>
              <w:pPrChange w:id="5" w:author="Daniela" w:date="2017-02-13T08:53:00Z">
                <w:pPr>
                  <w:snapToGrid w:val="0"/>
                  <w:spacing w:line="276" w:lineRule="auto"/>
                  <w:jc w:val="center"/>
                </w:pPr>
              </w:pPrChange>
            </w:pPr>
            <w:ins w:id="6" w:author="Daniela" w:date="2017-02-13T08:52:00Z">
              <w:r>
                <w:rPr>
                  <w:rFonts w:ascii="Arial" w:hAnsi="Arial" w:cs="Arial"/>
                  <w:b/>
                  <w:bCs/>
                  <w:lang w:val="es-ES"/>
                </w:rPr>
                <w:t>3.1 Datos de entrada registro de veh</w:t>
              </w:r>
            </w:ins>
            <w:ins w:id="7" w:author="Daniela" w:date="2017-02-13T08:53:00Z">
              <w:r>
                <w:rPr>
                  <w:rFonts w:ascii="Arial" w:hAnsi="Arial" w:cs="Arial"/>
                  <w:b/>
                  <w:bCs/>
                  <w:lang w:val="es-ES"/>
                </w:rPr>
                <w:t>ículo</w:t>
              </w:r>
            </w:ins>
          </w:p>
        </w:tc>
      </w:tr>
      <w:tr w:rsidR="00686F03" w:rsidRPr="00D379B4" w14:paraId="67F2E8B9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87BE15" w14:textId="5AE51DC3" w:rsidR="00686F03" w:rsidRPr="00212269" w:rsidRDefault="00E64F3E" w:rsidP="00A0167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1427" w14:textId="77777777" w:rsidR="00686F03" w:rsidRPr="00815779" w:rsidRDefault="00686F03" w:rsidP="00A0167E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604FD" w14:textId="3DA360FA" w:rsidR="00686F03" w:rsidRPr="00212269" w:rsidRDefault="00E64F3E" w:rsidP="00A0167E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Numero de Chasis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0963" w14:textId="77777777" w:rsidR="00686F03" w:rsidRDefault="00E64F3E" w:rsidP="00A0167E">
            <w:pPr>
              <w:rPr>
                <w:ins w:id="8" w:author="Daniela" w:date="2017-02-13T08:53:00Z"/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Es el número de chasis con el que se identifica el vehículo.</w:t>
            </w:r>
          </w:p>
          <w:p w14:paraId="508A6288" w14:textId="3DDD2B7C" w:rsidR="003C197C" w:rsidRPr="00212269" w:rsidRDefault="003C197C" w:rsidP="00A0167E">
            <w:pPr>
              <w:rPr>
                <w:rFonts w:ascii="Arial" w:hAnsi="Arial" w:cs="Arial"/>
                <w:iCs/>
              </w:rPr>
            </w:pPr>
          </w:p>
        </w:tc>
      </w:tr>
      <w:tr w:rsidR="003C197C" w:rsidRPr="00D379B4" w14:paraId="7F52F810" w14:textId="77777777" w:rsidTr="00A0167E">
        <w:trPr>
          <w:jc w:val="center"/>
          <w:ins w:id="9" w:author="Daniela" w:date="2017-02-13T08:53:00Z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BFD5C6" w14:textId="7437A3AC" w:rsidR="003C197C" w:rsidRDefault="003C197C" w:rsidP="003C197C">
            <w:pPr>
              <w:rPr>
                <w:ins w:id="10" w:author="Daniela" w:date="2017-02-13T08:53:00Z"/>
                <w:rFonts w:ascii="Arial" w:hAnsi="Arial" w:cs="Arial"/>
                <w:iCs/>
              </w:rPr>
              <w:pPrChange w:id="11" w:author="Daniela" w:date="2017-02-13T08:53:00Z">
                <w:pPr/>
              </w:pPrChange>
            </w:pPr>
            <w:commentRangeStart w:id="12"/>
            <w:ins w:id="13" w:author="Daniela" w:date="2017-02-13T08:53:00Z">
              <w:r>
                <w:rPr>
                  <w:rFonts w:ascii="Arial" w:hAnsi="Arial" w:cs="Arial"/>
                  <w:b/>
                  <w:bCs/>
                  <w:lang w:val="es-ES"/>
                </w:rPr>
                <w:t>3.</w:t>
              </w:r>
              <w:r>
                <w:rPr>
                  <w:rFonts w:ascii="Arial" w:hAnsi="Arial" w:cs="Arial"/>
                  <w:b/>
                  <w:bCs/>
                  <w:lang w:val="es-ES"/>
                </w:rPr>
                <w:t>2</w:t>
              </w:r>
              <w:r>
                <w:rPr>
                  <w:rFonts w:ascii="Arial" w:hAnsi="Arial" w:cs="Arial"/>
                  <w:b/>
                  <w:bCs/>
                  <w:lang w:val="es-ES"/>
                </w:rPr>
                <w:t xml:space="preserve"> Datos de </w:t>
              </w:r>
              <w:r>
                <w:rPr>
                  <w:rFonts w:ascii="Arial" w:hAnsi="Arial" w:cs="Arial"/>
                  <w:b/>
                  <w:bCs/>
                  <w:lang w:val="es-ES"/>
                </w:rPr>
                <w:t xml:space="preserve">consulta </w:t>
              </w:r>
              <w:r>
                <w:rPr>
                  <w:rFonts w:ascii="Arial" w:hAnsi="Arial" w:cs="Arial"/>
                  <w:b/>
                  <w:bCs/>
                  <w:lang w:val="es-ES"/>
                </w:rPr>
                <w:t>registro de vehículo</w:t>
              </w:r>
            </w:ins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CA25" w14:textId="77777777" w:rsidR="003C197C" w:rsidRPr="00815779" w:rsidRDefault="003C197C" w:rsidP="00A0167E">
            <w:pPr>
              <w:jc w:val="center"/>
              <w:rPr>
                <w:ins w:id="14" w:author="Daniela" w:date="2017-02-13T08:53:00Z"/>
                <w:rFonts w:ascii="Arial" w:hAnsi="Arial" w:cs="Arial"/>
              </w:rPr>
            </w:pPr>
          </w:p>
        </w:tc>
        <w:commentRangeEnd w:id="12"/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EFD6A3" w14:textId="77777777" w:rsidR="003C197C" w:rsidRDefault="003C197C" w:rsidP="00A0167E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ins w:id="15" w:author="Daniela" w:date="2017-02-13T08:53:00Z"/>
                <w:rFonts w:ascii="Arial" w:hAnsi="Arial" w:cs="Arial"/>
                <w:iCs/>
              </w:rPr>
            </w:pPr>
            <w:ins w:id="16" w:author="Daniela" w:date="2017-02-13T08:54:00Z">
              <w:r>
                <w:rPr>
                  <w:rStyle w:val="Refdecomentario"/>
                </w:rPr>
                <w:commentReference w:id="12"/>
              </w:r>
            </w:ins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A2C50" w14:textId="77777777" w:rsidR="003C197C" w:rsidRDefault="003C197C" w:rsidP="00A0167E">
            <w:pPr>
              <w:rPr>
                <w:ins w:id="17" w:author="Daniela" w:date="2017-02-13T08:53:00Z"/>
                <w:rFonts w:ascii="Arial" w:hAnsi="Arial" w:cs="Arial"/>
                <w:iCs/>
              </w:rPr>
            </w:pPr>
          </w:p>
        </w:tc>
      </w:tr>
    </w:tbl>
    <w:p w14:paraId="0A1FE1A3" w14:textId="77777777" w:rsidR="009118D7" w:rsidRPr="00D379B4" w:rsidRDefault="009118D7" w:rsidP="009118D7">
      <w:pPr>
        <w:jc w:val="center"/>
      </w:pP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8" w:name="_Toc425771382"/>
      <w:r w:rsidRPr="00D379B4">
        <w:rPr>
          <w:sz w:val="22"/>
          <w:szCs w:val="22"/>
        </w:rPr>
        <w:t>Flujo básico de eventos</w:t>
      </w:r>
      <w:bookmarkEnd w:id="18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08EAADC" w14:textId="00386850" w:rsidR="00AE23D2" w:rsidRDefault="00AE23D2" w:rsidP="00AE23D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del w:id="19" w:author="Daniela" w:date="2017-02-13T08:54:00Z">
        <w:r w:rsidDel="003C197C">
          <w:rPr>
            <w:rFonts w:ascii="Arial" w:hAnsi="Arial" w:cs="Arial"/>
          </w:rPr>
          <w:delText xml:space="preserve">ciudadano </w:delText>
        </w:r>
      </w:del>
      <w:ins w:id="20" w:author="Daniela" w:date="2017-02-13T08:54:00Z">
        <w:r w:rsidR="003C197C">
          <w:rPr>
            <w:rFonts w:ascii="Arial" w:hAnsi="Arial" w:cs="Arial"/>
          </w:rPr>
          <w:t>actor</w:t>
        </w:r>
        <w:r w:rsidR="003C197C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ingresa a la opción de Mis Solicitudes el portal de Ciudadano. </w:t>
      </w:r>
    </w:p>
    <w:p w14:paraId="105B7E7A" w14:textId="2BC2BDEF" w:rsidR="001A67FA" w:rsidRDefault="00AE23D2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El sistema muestra de manera informativa las solicitudes que se tengan registradas para el usuario que se encuentra </w:t>
      </w:r>
      <w:proofErr w:type="spellStart"/>
      <w:r>
        <w:rPr>
          <w:rFonts w:ascii="Arial" w:hAnsi="Arial" w:cs="Arial"/>
          <w:szCs w:val="22"/>
          <w:lang w:val="es-ES"/>
        </w:rPr>
        <w:t>logueado</w:t>
      </w:r>
      <w:proofErr w:type="spellEnd"/>
      <w:r>
        <w:rPr>
          <w:rFonts w:ascii="Arial" w:hAnsi="Arial" w:cs="Arial"/>
          <w:szCs w:val="22"/>
          <w:lang w:val="es-ES"/>
        </w:rPr>
        <w:t>.</w:t>
      </w:r>
    </w:p>
    <w:p w14:paraId="155B24F1" w14:textId="2F5F6EE8" w:rsidR="00686F03" w:rsidRDefault="003C197C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ins w:id="21" w:author="Daniela" w:date="2017-02-13T08:54:00Z">
        <w:r>
          <w:rPr>
            <w:rFonts w:ascii="Arial" w:hAnsi="Arial" w:cs="Arial"/>
            <w:szCs w:val="22"/>
            <w:lang w:val="es-ES"/>
          </w:rPr>
          <w:t>El sistema habilita</w:t>
        </w:r>
      </w:ins>
      <w:del w:id="22" w:author="Daniela" w:date="2017-02-13T08:54:00Z">
        <w:r w:rsidR="00686F03" w:rsidDel="003C197C">
          <w:rPr>
            <w:rFonts w:ascii="Arial" w:hAnsi="Arial" w:cs="Arial"/>
            <w:szCs w:val="22"/>
            <w:lang w:val="es-ES"/>
          </w:rPr>
          <w:delText>Se habilita</w:delText>
        </w:r>
      </w:del>
      <w:r w:rsidR="00686F03">
        <w:rPr>
          <w:rFonts w:ascii="Arial" w:hAnsi="Arial" w:cs="Arial"/>
          <w:szCs w:val="22"/>
          <w:lang w:val="es-ES"/>
        </w:rPr>
        <w:t xml:space="preserve"> la opción de registrar </w:t>
      </w:r>
      <w:r w:rsidR="003627A8">
        <w:rPr>
          <w:rFonts w:ascii="Arial" w:hAnsi="Arial" w:cs="Arial"/>
          <w:szCs w:val="22"/>
          <w:lang w:val="es-ES"/>
        </w:rPr>
        <w:t>vehículo</w:t>
      </w:r>
      <w:r w:rsidR="00686F03">
        <w:rPr>
          <w:rFonts w:ascii="Arial" w:hAnsi="Arial" w:cs="Arial"/>
          <w:szCs w:val="22"/>
          <w:lang w:val="es-ES"/>
        </w:rPr>
        <w:t xml:space="preserve"> solo cuando </w:t>
      </w:r>
      <w:r w:rsidR="003627A8">
        <w:rPr>
          <w:rFonts w:ascii="Arial" w:hAnsi="Arial" w:cs="Arial"/>
          <w:szCs w:val="22"/>
          <w:lang w:val="es-ES"/>
        </w:rPr>
        <w:t>este confirmado el pago por parte del Ministerio</w:t>
      </w:r>
      <w:r w:rsidR="00686F03">
        <w:rPr>
          <w:rFonts w:ascii="Arial" w:hAnsi="Arial" w:cs="Arial"/>
          <w:szCs w:val="22"/>
          <w:lang w:val="es-ES"/>
        </w:rPr>
        <w:t>.</w:t>
      </w:r>
    </w:p>
    <w:p w14:paraId="0C6763A8" w14:textId="77777777" w:rsidR="003C197C" w:rsidRDefault="003C197C" w:rsidP="00B006CD">
      <w:pPr>
        <w:numPr>
          <w:ilvl w:val="0"/>
          <w:numId w:val="4"/>
        </w:numPr>
        <w:jc w:val="both"/>
        <w:rPr>
          <w:ins w:id="23" w:author="Daniela" w:date="2017-02-13T08:55:00Z"/>
          <w:rFonts w:ascii="Arial" w:hAnsi="Arial" w:cs="Arial"/>
          <w:szCs w:val="22"/>
          <w:lang w:val="es-ES"/>
        </w:rPr>
      </w:pPr>
      <w:ins w:id="24" w:author="Daniela" w:date="2017-02-13T08:55:00Z">
        <w:r>
          <w:rPr>
            <w:rFonts w:ascii="Arial" w:hAnsi="Arial" w:cs="Arial"/>
            <w:szCs w:val="22"/>
            <w:lang w:val="es-ES"/>
          </w:rPr>
          <w:t xml:space="preserve">El actor </w:t>
        </w:r>
      </w:ins>
      <w:del w:id="25" w:author="Daniela" w:date="2017-02-13T08:55:00Z">
        <w:r w:rsidR="00686F03" w:rsidDel="003C197C">
          <w:rPr>
            <w:rFonts w:ascii="Arial" w:hAnsi="Arial" w:cs="Arial"/>
            <w:szCs w:val="22"/>
            <w:lang w:val="es-ES"/>
          </w:rPr>
          <w:delText xml:space="preserve">Al </w:delText>
        </w:r>
      </w:del>
      <w:r w:rsidR="00686F03">
        <w:rPr>
          <w:rFonts w:ascii="Arial" w:hAnsi="Arial" w:cs="Arial"/>
          <w:szCs w:val="22"/>
          <w:lang w:val="es-ES"/>
        </w:rPr>
        <w:t>selecciona</w:t>
      </w:r>
      <w:del w:id="26" w:author="Daniela" w:date="2017-02-13T08:55:00Z">
        <w:r w:rsidR="00686F03" w:rsidDel="003C197C">
          <w:rPr>
            <w:rFonts w:ascii="Arial" w:hAnsi="Arial" w:cs="Arial"/>
            <w:szCs w:val="22"/>
            <w:lang w:val="es-ES"/>
          </w:rPr>
          <w:delText>r</w:delText>
        </w:r>
      </w:del>
      <w:r w:rsidR="00686F03">
        <w:rPr>
          <w:rFonts w:ascii="Arial" w:hAnsi="Arial" w:cs="Arial"/>
          <w:szCs w:val="22"/>
          <w:lang w:val="es-ES"/>
        </w:rPr>
        <w:t xml:space="preserve"> la opción Registrar</w:t>
      </w:r>
      <w:r w:rsidR="003627A8">
        <w:rPr>
          <w:rFonts w:ascii="Arial" w:hAnsi="Arial" w:cs="Arial"/>
          <w:szCs w:val="22"/>
          <w:lang w:val="es-ES"/>
        </w:rPr>
        <w:t xml:space="preserve"> Vehículo</w:t>
      </w:r>
      <w:ins w:id="27" w:author="Daniela" w:date="2017-02-13T08:55:00Z">
        <w:r>
          <w:rPr>
            <w:rFonts w:ascii="Arial" w:hAnsi="Arial" w:cs="Arial"/>
            <w:szCs w:val="22"/>
            <w:lang w:val="es-ES"/>
          </w:rPr>
          <w:t>.</w:t>
        </w:r>
      </w:ins>
    </w:p>
    <w:p w14:paraId="76690F3B" w14:textId="69578B1F" w:rsidR="00E64F3E" w:rsidRDefault="003C197C" w:rsidP="00B006CD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ins w:id="28" w:author="Daniela" w:date="2017-02-13T08:55:00Z">
        <w:r>
          <w:rPr>
            <w:rFonts w:ascii="Arial" w:hAnsi="Arial" w:cs="Arial"/>
            <w:szCs w:val="22"/>
            <w:lang w:val="es-ES"/>
          </w:rPr>
          <w:t xml:space="preserve">El sistema </w:t>
        </w:r>
      </w:ins>
      <w:del w:id="29" w:author="Daniela" w:date="2017-02-13T08:55:00Z">
        <w:r w:rsidR="00686F03" w:rsidDel="003C197C">
          <w:rPr>
            <w:rFonts w:ascii="Arial" w:hAnsi="Arial" w:cs="Arial"/>
            <w:szCs w:val="22"/>
            <w:lang w:val="es-ES"/>
          </w:rPr>
          <w:delText xml:space="preserve">, se </w:delText>
        </w:r>
      </w:del>
      <w:r w:rsidR="003627A8">
        <w:rPr>
          <w:rFonts w:ascii="Arial" w:hAnsi="Arial" w:cs="Arial"/>
          <w:szCs w:val="22"/>
          <w:lang w:val="es-ES"/>
        </w:rPr>
        <w:t xml:space="preserve">despliega un formulario </w:t>
      </w:r>
      <w:r w:rsidR="00E64F3E">
        <w:rPr>
          <w:rFonts w:ascii="Arial" w:hAnsi="Arial" w:cs="Arial"/>
          <w:szCs w:val="22"/>
          <w:lang w:val="es-ES"/>
        </w:rPr>
        <w:t xml:space="preserve">para ingresar el dato </w:t>
      </w:r>
      <w:r w:rsidR="003627A8">
        <w:rPr>
          <w:rFonts w:ascii="Arial" w:hAnsi="Arial" w:cs="Arial"/>
          <w:szCs w:val="22"/>
          <w:lang w:val="es-ES"/>
        </w:rPr>
        <w:t>descrito</w:t>
      </w:r>
      <w:del w:id="30" w:author="Daniela" w:date="2017-02-13T08:55:00Z">
        <w:r w:rsidR="003627A8" w:rsidDel="003C197C">
          <w:rPr>
            <w:rFonts w:ascii="Arial" w:hAnsi="Arial" w:cs="Arial"/>
            <w:szCs w:val="22"/>
            <w:lang w:val="es-ES"/>
          </w:rPr>
          <w:delText>s</w:delText>
        </w:r>
      </w:del>
      <w:r w:rsidR="003627A8">
        <w:rPr>
          <w:rFonts w:ascii="Arial" w:hAnsi="Arial" w:cs="Arial"/>
          <w:szCs w:val="22"/>
          <w:lang w:val="es-ES"/>
        </w:rPr>
        <w:t xml:space="preserve"> en el punto “3.</w:t>
      </w:r>
      <w:ins w:id="31" w:author="Daniela" w:date="2017-02-13T08:55:00Z">
        <w:r>
          <w:rPr>
            <w:rFonts w:ascii="Arial" w:hAnsi="Arial" w:cs="Arial"/>
            <w:szCs w:val="22"/>
            <w:lang w:val="es-ES"/>
          </w:rPr>
          <w:t>1</w:t>
        </w:r>
        <w:r w:rsidRPr="003C197C">
          <w:rPr>
            <w:rFonts w:ascii="Arial" w:hAnsi="Arial" w:cs="Arial"/>
            <w:b/>
            <w:bCs/>
            <w:lang w:val="es-ES"/>
          </w:rPr>
          <w:t xml:space="preserve"> </w:t>
        </w:r>
        <w:r>
          <w:rPr>
            <w:rFonts w:ascii="Arial" w:hAnsi="Arial" w:cs="Arial"/>
            <w:b/>
            <w:bCs/>
            <w:lang w:val="es-ES"/>
          </w:rPr>
          <w:t>Datos de entrada registro de vehículo</w:t>
        </w:r>
        <w:r w:rsidDel="003C197C">
          <w:rPr>
            <w:rFonts w:ascii="Arial" w:hAnsi="Arial" w:cs="Arial"/>
            <w:szCs w:val="22"/>
            <w:lang w:val="es-ES"/>
          </w:rPr>
          <w:t xml:space="preserve"> </w:t>
        </w:r>
      </w:ins>
      <w:del w:id="32" w:author="Daniela" w:date="2017-02-13T08:55:00Z">
        <w:r w:rsidR="003627A8" w:rsidDel="003C197C">
          <w:rPr>
            <w:rFonts w:ascii="Arial" w:hAnsi="Arial" w:cs="Arial"/>
            <w:szCs w:val="22"/>
            <w:lang w:val="es-ES"/>
          </w:rPr>
          <w:delText>Entradas</w:delText>
        </w:r>
      </w:del>
      <w:r w:rsidR="003627A8">
        <w:rPr>
          <w:rFonts w:ascii="Arial" w:hAnsi="Arial" w:cs="Arial"/>
          <w:szCs w:val="22"/>
          <w:lang w:val="es-ES"/>
        </w:rPr>
        <w:t>”</w:t>
      </w:r>
    </w:p>
    <w:p w14:paraId="44966C25" w14:textId="6AA703E4" w:rsidR="00E64F3E" w:rsidRDefault="00E64F3E" w:rsidP="0051760E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El </w:t>
      </w:r>
      <w:del w:id="33" w:author="Daniela" w:date="2017-02-13T08:58:00Z">
        <w:r w:rsidDel="003C197C">
          <w:rPr>
            <w:rFonts w:ascii="Arial" w:hAnsi="Arial" w:cs="Arial"/>
            <w:szCs w:val="22"/>
            <w:lang w:val="es-ES"/>
          </w:rPr>
          <w:delText xml:space="preserve">ciudadano </w:delText>
        </w:r>
      </w:del>
      <w:ins w:id="34" w:author="Daniela" w:date="2017-02-13T08:58:00Z">
        <w:r w:rsidR="003C197C">
          <w:rPr>
            <w:rFonts w:ascii="Arial" w:hAnsi="Arial" w:cs="Arial"/>
            <w:szCs w:val="22"/>
            <w:lang w:val="es-ES"/>
          </w:rPr>
          <w:t>actor</w:t>
        </w:r>
        <w:r w:rsidR="003C197C">
          <w:rPr>
            <w:rFonts w:ascii="Arial" w:hAnsi="Arial" w:cs="Arial"/>
            <w:szCs w:val="22"/>
            <w:lang w:val="es-ES"/>
          </w:rPr>
          <w:t xml:space="preserve"> </w:t>
        </w:r>
        <w:r w:rsidR="003C197C">
          <w:rPr>
            <w:rFonts w:ascii="Arial" w:hAnsi="Arial" w:cs="Arial"/>
            <w:szCs w:val="22"/>
            <w:lang w:val="es-ES"/>
          </w:rPr>
          <w:t>selecciona</w:t>
        </w:r>
      </w:ins>
      <w:del w:id="35" w:author="Daniela" w:date="2017-02-13T08:58:00Z">
        <w:r w:rsidDel="003C197C">
          <w:rPr>
            <w:rFonts w:ascii="Arial" w:hAnsi="Arial" w:cs="Arial"/>
            <w:szCs w:val="22"/>
            <w:lang w:val="es-ES"/>
          </w:rPr>
          <w:delText>acciona</w:delText>
        </w:r>
      </w:del>
      <w:r>
        <w:rPr>
          <w:rFonts w:ascii="Arial" w:hAnsi="Arial" w:cs="Arial"/>
          <w:szCs w:val="22"/>
          <w:lang w:val="es-ES"/>
        </w:rPr>
        <w:t xml:space="preserve"> el botón Consultar.</w:t>
      </w:r>
    </w:p>
    <w:p w14:paraId="7CDC6A8A" w14:textId="43C57D19" w:rsidR="00E47F5E" w:rsidRDefault="00E47F5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valida</w:t>
      </w:r>
      <w:r w:rsidR="00E64F3E">
        <w:rPr>
          <w:rFonts w:ascii="Arial" w:hAnsi="Arial" w:cs="Arial"/>
          <w:szCs w:val="22"/>
          <w:lang w:val="es-ES"/>
        </w:rPr>
        <w:t xml:space="preserve"> que al momento de realizar la consulta, el </w:t>
      </w:r>
      <w:proofErr w:type="spellStart"/>
      <w:r w:rsidR="00E64F3E">
        <w:rPr>
          <w:rFonts w:ascii="Arial" w:hAnsi="Arial" w:cs="Arial"/>
          <w:szCs w:val="22"/>
          <w:lang w:val="es-ES"/>
        </w:rPr>
        <w:t>vin</w:t>
      </w:r>
      <w:proofErr w:type="spellEnd"/>
      <w:r w:rsidR="00E64F3E">
        <w:rPr>
          <w:rFonts w:ascii="Arial" w:hAnsi="Arial" w:cs="Arial"/>
          <w:szCs w:val="22"/>
          <w:lang w:val="es-ES"/>
        </w:rPr>
        <w:t xml:space="preserve"> se encuentre en estado Registrado.</w:t>
      </w:r>
    </w:p>
    <w:p w14:paraId="2208F2AB" w14:textId="4C5245FD" w:rsidR="00E64F3E" w:rsidRDefault="00E64F3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recupera los datos del formulario, de la plataforma de RUNT.</w:t>
      </w:r>
    </w:p>
    <w:p w14:paraId="671F4491" w14:textId="77777777" w:rsidR="006C7202" w:rsidRDefault="006C7202" w:rsidP="00E47F5E">
      <w:pPr>
        <w:numPr>
          <w:ilvl w:val="0"/>
          <w:numId w:val="4"/>
        </w:numPr>
        <w:jc w:val="both"/>
        <w:rPr>
          <w:ins w:id="36" w:author="Daniela" w:date="2017-02-13T09:06:00Z"/>
          <w:rFonts w:ascii="Arial" w:hAnsi="Arial" w:cs="Arial"/>
          <w:szCs w:val="22"/>
          <w:lang w:val="es-ES"/>
        </w:rPr>
      </w:pPr>
      <w:ins w:id="37" w:author="Daniela" w:date="2017-02-13T09:06:00Z">
        <w:r>
          <w:rPr>
            <w:rFonts w:ascii="Arial" w:hAnsi="Arial" w:cs="Arial"/>
            <w:szCs w:val="22"/>
            <w:lang w:val="es-ES"/>
          </w:rPr>
          <w:t>El actor selecciona</w:t>
        </w:r>
      </w:ins>
      <w:del w:id="38" w:author="Daniela" w:date="2017-02-13T09:06:00Z">
        <w:r w:rsidR="00E47F5E" w:rsidRPr="00E47F5E" w:rsidDel="006C7202">
          <w:rPr>
            <w:rFonts w:ascii="Arial" w:hAnsi="Arial" w:cs="Arial"/>
            <w:szCs w:val="22"/>
            <w:lang w:val="es-ES"/>
          </w:rPr>
          <w:delText>Al ejecutar</w:delText>
        </w:r>
      </w:del>
      <w:r w:rsidR="00E47F5E" w:rsidRPr="00E47F5E">
        <w:rPr>
          <w:rFonts w:ascii="Arial" w:hAnsi="Arial" w:cs="Arial"/>
          <w:szCs w:val="22"/>
          <w:lang w:val="es-ES"/>
        </w:rPr>
        <w:t xml:space="preserve"> el botón </w:t>
      </w:r>
      <w:r w:rsidR="00E64F3E">
        <w:rPr>
          <w:rFonts w:ascii="Arial" w:hAnsi="Arial" w:cs="Arial"/>
          <w:szCs w:val="22"/>
          <w:lang w:val="es-ES"/>
        </w:rPr>
        <w:t>Finalizar Solicitud</w:t>
      </w:r>
      <w:ins w:id="39" w:author="Daniela" w:date="2017-02-13T09:06:00Z">
        <w:r>
          <w:rPr>
            <w:rFonts w:ascii="Arial" w:hAnsi="Arial" w:cs="Arial"/>
            <w:szCs w:val="22"/>
            <w:lang w:val="es-ES"/>
          </w:rPr>
          <w:t>.</w:t>
        </w:r>
        <w:bookmarkStart w:id="40" w:name="_GoBack"/>
        <w:bookmarkEnd w:id="40"/>
      </w:ins>
    </w:p>
    <w:p w14:paraId="01B3A36E" w14:textId="1E3E32D4" w:rsidR="00E47F5E" w:rsidRPr="00E47F5E" w:rsidRDefault="00E47F5E" w:rsidP="00E47F5E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del w:id="41" w:author="Daniela" w:date="2017-02-13T09:06:00Z">
        <w:r w:rsidRPr="00E47F5E" w:rsidDel="006C7202">
          <w:rPr>
            <w:rFonts w:ascii="Arial" w:hAnsi="Arial" w:cs="Arial"/>
            <w:szCs w:val="22"/>
            <w:lang w:val="es-ES"/>
          </w:rPr>
          <w:delText>,</w:delText>
        </w:r>
      </w:del>
      <w:del w:id="42" w:author="Daniela" w:date="2017-02-13T09:07:00Z">
        <w:r w:rsidRPr="00E47F5E" w:rsidDel="006C7202">
          <w:rPr>
            <w:rFonts w:ascii="Arial" w:hAnsi="Arial" w:cs="Arial"/>
            <w:szCs w:val="22"/>
            <w:lang w:val="es-ES"/>
          </w:rPr>
          <w:delText xml:space="preserve"> e</w:delText>
        </w:r>
      </w:del>
      <w:ins w:id="43" w:author="Daniela" w:date="2017-02-13T09:07:00Z">
        <w:r w:rsidR="006C7202">
          <w:rPr>
            <w:rFonts w:ascii="Arial" w:hAnsi="Arial" w:cs="Arial"/>
            <w:szCs w:val="22"/>
            <w:lang w:val="es-ES"/>
          </w:rPr>
          <w:t>E</w:t>
        </w:r>
      </w:ins>
      <w:r w:rsidRPr="00E47F5E">
        <w:rPr>
          <w:rFonts w:ascii="Arial" w:hAnsi="Arial" w:cs="Arial"/>
          <w:szCs w:val="22"/>
          <w:lang w:val="es-ES"/>
        </w:rPr>
        <w:t xml:space="preserve">l sistema genera un mensaje indicado que </w:t>
      </w:r>
      <w:r w:rsidR="00E64F3E">
        <w:rPr>
          <w:rFonts w:ascii="Arial" w:hAnsi="Arial" w:cs="Arial"/>
          <w:szCs w:val="22"/>
          <w:lang w:val="es-ES"/>
        </w:rPr>
        <w:t>los datos han sido guardados correctamente</w:t>
      </w:r>
      <w:r w:rsidRPr="00E47F5E">
        <w:rPr>
          <w:rFonts w:ascii="Arial" w:hAnsi="Arial" w:cs="Arial"/>
          <w:szCs w:val="22"/>
          <w:lang w:val="es-ES"/>
        </w:rPr>
        <w:t>.</w:t>
      </w:r>
    </w:p>
    <w:p w14:paraId="407D7ED2" w14:textId="4F087302" w:rsidR="00C9302E" w:rsidRDefault="00C9302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termina la ejecución del caso de uso.</w:t>
      </w:r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4" w:name="_Toc425771383"/>
      <w:r w:rsidRPr="00527AE1">
        <w:rPr>
          <w:sz w:val="22"/>
          <w:szCs w:val="22"/>
        </w:rPr>
        <w:t>Flujos alternativos</w:t>
      </w:r>
      <w:bookmarkEnd w:id="44"/>
    </w:p>
    <w:p w14:paraId="1AD68771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077A4752" w14:textId="77777777" w:rsidR="00B006CD" w:rsidRDefault="00B006CD" w:rsidP="0051760E">
      <w:pPr>
        <w:pStyle w:val="Ttulo2"/>
        <w:numPr>
          <w:ilvl w:val="1"/>
          <w:numId w:val="9"/>
        </w:numPr>
      </w:pPr>
      <w:r>
        <w:t>Consulta VIN</w:t>
      </w:r>
    </w:p>
    <w:p w14:paraId="3703C0EB" w14:textId="77777777" w:rsidR="00B006CD" w:rsidRDefault="00B006CD" w:rsidP="0051760E">
      <w:pPr>
        <w:pStyle w:val="Ttulo2"/>
        <w:numPr>
          <w:ilvl w:val="0"/>
          <w:numId w:val="0"/>
        </w:numPr>
        <w:ind w:left="360"/>
        <w:rPr>
          <w:rFonts w:cs="Arial"/>
          <w:lang w:val="es-ES"/>
        </w:rPr>
      </w:pPr>
      <w:r w:rsidRPr="0051760E">
        <w:rPr>
          <w:b w:val="0"/>
        </w:rPr>
        <w:t>Si en el paso 5 del flujo básico de eventos, el sistema identifica que el VIN no se encuentra registrado</w:t>
      </w:r>
      <w:r w:rsidRPr="0051760E">
        <w:rPr>
          <w:rFonts w:cs="Arial"/>
          <w:b w:val="0"/>
          <w:lang w:val="es-ES"/>
        </w:rPr>
        <w:t>, el sistema realiza lo siguiente:</w:t>
      </w:r>
    </w:p>
    <w:p w14:paraId="68C8A296" w14:textId="7A302751" w:rsidR="00AE23D2" w:rsidRPr="00C9302E" w:rsidRDefault="00B006CD" w:rsidP="0051760E">
      <w:pPr>
        <w:pStyle w:val="Ttulo2"/>
        <w:numPr>
          <w:ilvl w:val="3"/>
          <w:numId w:val="5"/>
        </w:numPr>
        <w:rPr>
          <w:rFonts w:cs="Arial"/>
          <w:b w:val="0"/>
          <w:lang w:val="es-ES"/>
        </w:rPr>
      </w:pPr>
      <w:r w:rsidRPr="0051760E">
        <w:rPr>
          <w:rFonts w:cs="Arial"/>
          <w:b w:val="0"/>
          <w:lang w:val="es-ES"/>
        </w:rPr>
        <w:t>El sistema genera un mensaje indicando que el VIN no se encuentra asociado a ningún vehículo registrado.</w:t>
      </w:r>
    </w:p>
    <w:p w14:paraId="5CB5988D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22260514" w14:textId="57276A9B" w:rsidR="00B006CD" w:rsidRDefault="00B006CD" w:rsidP="0051760E">
      <w:pPr>
        <w:tabs>
          <w:tab w:val="left" w:pos="5580"/>
        </w:tabs>
      </w:pPr>
    </w:p>
    <w:p w14:paraId="64DBD344" w14:textId="77777777" w:rsidR="00B006CD" w:rsidRPr="00527AE1" w:rsidRDefault="00B006CD" w:rsidP="00B006CD">
      <w:pPr>
        <w:pStyle w:val="Ttulo2"/>
        <w:numPr>
          <w:ilvl w:val="1"/>
          <w:numId w:val="9"/>
        </w:numPr>
      </w:pPr>
      <w:r>
        <w:lastRenderedPageBreak/>
        <w:t>Ciudadano selecciona la opción Cancelar</w:t>
      </w:r>
    </w:p>
    <w:p w14:paraId="6044C1CD" w14:textId="4057BDED" w:rsidR="00B006CD" w:rsidRPr="00834F17" w:rsidRDefault="00B006CD" w:rsidP="00B006CD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>
        <w:rPr>
          <w:rFonts w:ascii="Arial" w:hAnsi="Arial" w:cs="Arial"/>
          <w:lang w:val="es-ES"/>
        </w:rPr>
        <w:t>en el paso 8</w:t>
      </w:r>
      <w:r w:rsidRPr="00834F17">
        <w:rPr>
          <w:rFonts w:ascii="Arial" w:hAnsi="Arial" w:cs="Arial"/>
          <w:lang w:val="es-ES"/>
        </w:rPr>
        <w:t xml:space="preserve"> del flujo básico de eventos, el s</w:t>
      </w:r>
      <w:r>
        <w:rPr>
          <w:rFonts w:ascii="Arial" w:hAnsi="Arial" w:cs="Arial"/>
          <w:lang w:val="es-ES"/>
        </w:rPr>
        <w:t xml:space="preserve">istema identifica que el </w:t>
      </w:r>
      <w:del w:id="45" w:author="Daniela" w:date="2017-02-13T09:08:00Z">
        <w:r w:rsidDel="006C7202">
          <w:rPr>
            <w:rFonts w:ascii="Arial" w:hAnsi="Arial" w:cs="Arial"/>
            <w:lang w:val="es-ES"/>
          </w:rPr>
          <w:delText>ciudadano</w:delText>
        </w:r>
        <w:r w:rsidRPr="00834F17" w:rsidDel="006C7202">
          <w:rPr>
            <w:rFonts w:ascii="Arial" w:hAnsi="Arial" w:cs="Arial"/>
            <w:lang w:val="es-ES"/>
          </w:rPr>
          <w:delText xml:space="preserve"> </w:delText>
        </w:r>
      </w:del>
      <w:ins w:id="46" w:author="Daniela" w:date="2017-02-13T09:08:00Z">
        <w:r w:rsidR="006C7202">
          <w:rPr>
            <w:rFonts w:ascii="Arial" w:hAnsi="Arial" w:cs="Arial"/>
            <w:lang w:val="es-ES"/>
          </w:rPr>
          <w:t>actor</w:t>
        </w:r>
        <w:r w:rsidR="006C7202" w:rsidRPr="00834F17">
          <w:rPr>
            <w:rFonts w:ascii="Arial" w:hAnsi="Arial" w:cs="Arial"/>
            <w:lang w:val="es-ES"/>
          </w:rPr>
          <w:t xml:space="preserve"> </w:t>
        </w:r>
      </w:ins>
      <w:r w:rsidRPr="00834F17">
        <w:rPr>
          <w:rFonts w:ascii="Arial" w:hAnsi="Arial" w:cs="Arial"/>
          <w:lang w:val="es-ES"/>
        </w:rPr>
        <w:t>selecciona la opción cancelar, se ejecutan las siguientes acciones:</w:t>
      </w:r>
    </w:p>
    <w:p w14:paraId="48CBB71B" w14:textId="77777777" w:rsidR="00B006CD" w:rsidRPr="00834F17" w:rsidRDefault="00B006CD" w:rsidP="00B006CD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4A3C5449" w14:textId="77777777" w:rsidR="00B006CD" w:rsidRDefault="00B006CD" w:rsidP="00B006CD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>1. El sistema retorna  al pas</w:t>
      </w:r>
      <w:r>
        <w:rPr>
          <w:rFonts w:ascii="Arial" w:hAnsi="Arial" w:cs="Arial"/>
          <w:lang w:val="es-ES"/>
        </w:rPr>
        <w:t>o 1 del flujo básico de eventos, limpiando la pantalla.</w:t>
      </w:r>
    </w:p>
    <w:p w14:paraId="279D9EA4" w14:textId="77777777" w:rsidR="00B006CD" w:rsidRPr="00C9302E" w:rsidRDefault="00B006CD" w:rsidP="0051760E">
      <w:pPr>
        <w:tabs>
          <w:tab w:val="left" w:pos="5580"/>
        </w:tabs>
      </w:pPr>
    </w:p>
    <w:p w14:paraId="678A774E" w14:textId="77777777" w:rsidR="00AE23D2" w:rsidRPr="00A23475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7" w:name="_Toc425771391"/>
      <w:r w:rsidRPr="00527AE1">
        <w:rPr>
          <w:sz w:val="22"/>
          <w:szCs w:val="22"/>
        </w:rPr>
        <w:t>Precondiciones</w:t>
      </w:r>
      <w:bookmarkEnd w:id="47"/>
    </w:p>
    <w:p w14:paraId="46C32F7C" w14:textId="4C681106" w:rsidR="009118D7" w:rsidRDefault="00E64F3E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El número VIN debe estar en estado de consulta.</w:t>
      </w:r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8" w:name="_Toc425771392"/>
      <w:r w:rsidRPr="00527AE1">
        <w:rPr>
          <w:sz w:val="22"/>
          <w:szCs w:val="22"/>
        </w:rPr>
        <w:t>Postcondiciones</w:t>
      </w:r>
      <w:bookmarkEnd w:id="48"/>
    </w:p>
    <w:p w14:paraId="04A34BF8" w14:textId="0F77A699" w:rsidR="009118D7" w:rsidRPr="00527AE1" w:rsidRDefault="00C9302E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</w:t>
      </w:r>
      <w:r w:rsidR="00B006CD">
        <w:rPr>
          <w:rFonts w:ascii="Arial" w:hAnsi="Arial" w:cs="Arial"/>
          <w:lang w:val="es-ES"/>
        </w:rPr>
        <w:t>Si el ciudadano finaliza correctamente la solicitud, el sistema autoriza el CCM y queda disponible para realizar la matricula inicial.</w:t>
      </w:r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9" w:name="_Toc425771393"/>
      <w:r w:rsidRPr="00527AE1">
        <w:rPr>
          <w:sz w:val="22"/>
          <w:szCs w:val="22"/>
        </w:rPr>
        <w:t>Reglas de negocio</w:t>
      </w:r>
      <w:bookmarkEnd w:id="49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0" w:name="_Toc425771394"/>
      <w:r w:rsidRPr="005805BB">
        <w:rPr>
          <w:sz w:val="22"/>
          <w:szCs w:val="22"/>
        </w:rPr>
        <w:t>Requerimientos Especiales</w:t>
      </w:r>
      <w:bookmarkEnd w:id="50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1" w:name="_Toc425771395"/>
      <w:r w:rsidRPr="005805BB">
        <w:rPr>
          <w:sz w:val="22"/>
          <w:szCs w:val="22"/>
        </w:rPr>
        <w:t>Prototipo de Interfaz Gráfica</w:t>
      </w:r>
      <w:bookmarkEnd w:id="51"/>
    </w:p>
    <w:p w14:paraId="22A7492B" w14:textId="77777777" w:rsidR="00C9302E" w:rsidRPr="00C9302E" w:rsidRDefault="00C9302E" w:rsidP="00C9302E"/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3878029F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1E044DE2" w14:textId="0EBB4DF2" w:rsidR="00E47F5E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2A9E899" wp14:editId="0B4D0B74">
            <wp:extent cx="4905375" cy="374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1AC3" w14:textId="13574C18" w:rsidR="00B006CD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170EDF5B" wp14:editId="309B6719">
            <wp:extent cx="4371975" cy="2619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F708" w14:textId="0BAC9CE5" w:rsidR="00B006CD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80BC6C5" wp14:editId="76D55BA4">
            <wp:extent cx="4352925" cy="2600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87F4" w14:textId="43C26050" w:rsidR="00B006CD" w:rsidRDefault="00B006CD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r>
        <w:rPr>
          <w:noProof/>
          <w:lang w:eastAsia="es-CO"/>
        </w:rPr>
        <w:drawing>
          <wp:inline distT="0" distB="0" distL="0" distR="0" wp14:anchorId="12F5A6CC" wp14:editId="750C8964">
            <wp:extent cx="5457825" cy="3305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73B9" w14:textId="77777777" w:rsidR="00E47F5E" w:rsidRDefault="00E47F5E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52" w:name="_Toc425771396"/>
      <w:r w:rsidRPr="005805BB">
        <w:rPr>
          <w:sz w:val="22"/>
          <w:szCs w:val="22"/>
        </w:rPr>
        <w:t>Aprobaciones</w:t>
      </w:r>
      <w:bookmarkEnd w:id="52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83572F"/>
    <w:sectPr w:rsidR="00005C19">
      <w:headerReference w:type="default" r:id="rId14"/>
      <w:footerReference w:type="defaul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aniela" w:date="2017-02-13T08:54:00Z" w:initials="D">
    <w:p w14:paraId="26B5FC92" w14:textId="528268DF" w:rsidR="003C197C" w:rsidRDefault="003C197C">
      <w:pPr>
        <w:pStyle w:val="Textocomentario"/>
      </w:pPr>
      <w:r>
        <w:rPr>
          <w:rStyle w:val="Refdecomentario"/>
        </w:rPr>
        <w:annotationRef/>
      </w:r>
      <w:r>
        <w:t>Ingresar datos entrada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B5FC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7F5C6" w14:textId="77777777" w:rsidR="0083572F" w:rsidRDefault="0083572F" w:rsidP="009118D7">
      <w:pPr>
        <w:spacing w:line="240" w:lineRule="auto"/>
      </w:pPr>
      <w:r>
        <w:separator/>
      </w:r>
    </w:p>
  </w:endnote>
  <w:endnote w:type="continuationSeparator" w:id="0">
    <w:p w14:paraId="5CE00222" w14:textId="77777777" w:rsidR="0083572F" w:rsidRDefault="0083572F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83572F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1B290F"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1B290F">
            <w:rPr>
              <w:rFonts w:ascii="Arial" w:hAnsi="Arial" w:cs="Arial"/>
              <w:b/>
              <w:noProof/>
            </w:rPr>
            <w:t>4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8357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F4AD1" w14:textId="77777777" w:rsidR="0083572F" w:rsidRDefault="0083572F" w:rsidP="009118D7">
      <w:pPr>
        <w:spacing w:line="240" w:lineRule="auto"/>
      </w:pPr>
      <w:r>
        <w:separator/>
      </w:r>
    </w:p>
  </w:footnote>
  <w:footnote w:type="continuationSeparator" w:id="0">
    <w:p w14:paraId="3E188662" w14:textId="77777777" w:rsidR="0083572F" w:rsidRDefault="0083572F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5A0" w14:textId="77777777" w:rsidR="00B140EF" w:rsidRDefault="0083572F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5456B"/>
    <w:rsid w:val="001A67FA"/>
    <w:rsid w:val="001B290F"/>
    <w:rsid w:val="00222B66"/>
    <w:rsid w:val="002466DD"/>
    <w:rsid w:val="00277BBD"/>
    <w:rsid w:val="002A393D"/>
    <w:rsid w:val="003627A8"/>
    <w:rsid w:val="003A0468"/>
    <w:rsid w:val="003C197C"/>
    <w:rsid w:val="0043248D"/>
    <w:rsid w:val="004F228C"/>
    <w:rsid w:val="0051760E"/>
    <w:rsid w:val="00686F03"/>
    <w:rsid w:val="006C7202"/>
    <w:rsid w:val="00767315"/>
    <w:rsid w:val="00773507"/>
    <w:rsid w:val="00783CCB"/>
    <w:rsid w:val="007F3242"/>
    <w:rsid w:val="007F5ECE"/>
    <w:rsid w:val="007F6C42"/>
    <w:rsid w:val="00815779"/>
    <w:rsid w:val="0083572F"/>
    <w:rsid w:val="008F69F2"/>
    <w:rsid w:val="009118D7"/>
    <w:rsid w:val="00934C08"/>
    <w:rsid w:val="00990B53"/>
    <w:rsid w:val="009F3EEC"/>
    <w:rsid w:val="00A23475"/>
    <w:rsid w:val="00AB1F2A"/>
    <w:rsid w:val="00AE23D2"/>
    <w:rsid w:val="00AF51B2"/>
    <w:rsid w:val="00B006CD"/>
    <w:rsid w:val="00BB4173"/>
    <w:rsid w:val="00BE35A3"/>
    <w:rsid w:val="00C54C8C"/>
    <w:rsid w:val="00C72873"/>
    <w:rsid w:val="00C85E4D"/>
    <w:rsid w:val="00C9302E"/>
    <w:rsid w:val="00CA1956"/>
    <w:rsid w:val="00D41F35"/>
    <w:rsid w:val="00D4567F"/>
    <w:rsid w:val="00D50FC6"/>
    <w:rsid w:val="00D72877"/>
    <w:rsid w:val="00DA6F3E"/>
    <w:rsid w:val="00DE4965"/>
    <w:rsid w:val="00E47F5E"/>
    <w:rsid w:val="00E53AAA"/>
    <w:rsid w:val="00E64F3E"/>
    <w:rsid w:val="00E8775A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9543-E784-4121-98B1-F72DC59B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2017-02-02T01:21:00Z</dcterms:created>
  <dcterms:modified xsi:type="dcterms:W3CDTF">2017-02-13T14:17:00Z</dcterms:modified>
</cp:coreProperties>
</file>